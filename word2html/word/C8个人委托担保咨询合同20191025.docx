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80DCF" w14:textId="77777777" w:rsidR="000337DF" w:rsidRDefault="00640F3A">
      <w:pPr>
        <w:spacing w:line="360" w:lineRule="exact"/>
        <w:ind w:leftChars="-172" w:left="-358" w:rightChars="-241" w:right="-506" w:hangingChars="1" w:hanging="3"/>
        <w:jc w:val="center"/>
        <w:rPr>
          <w:rFonts w:ascii="微软雅黑" w:eastAsia="微软雅黑" w:hAnsi="微软雅黑"/>
          <w:b/>
          <w:sz w:val="28"/>
          <w:szCs w:val="30"/>
        </w:rPr>
      </w:pPr>
      <w:r>
        <w:rPr>
          <w:rFonts w:ascii="微软雅黑" w:eastAsia="微软雅黑" w:hAnsi="微软雅黑" w:hint="eastAsia"/>
          <w:b/>
          <w:sz w:val="28"/>
          <w:szCs w:val="30"/>
        </w:rPr>
        <w:t>个人委托担保咨询合同</w:t>
      </w:r>
    </w:p>
    <w:tbl>
      <w:tblPr>
        <w:tblW w:w="10420" w:type="dxa"/>
        <w:tblBorders>
          <w:insideH w:val="single" w:sz="4" w:space="0" w:color="auto"/>
        </w:tblBorders>
        <w:tblLayout w:type="fixed"/>
        <w:tblLook w:val="04A0" w:firstRow="1" w:lastRow="0" w:firstColumn="1" w:lastColumn="0" w:noHBand="0" w:noVBand="1"/>
      </w:tblPr>
      <w:tblGrid>
        <w:gridCol w:w="3794"/>
        <w:gridCol w:w="6626"/>
      </w:tblGrid>
      <w:tr w:rsidR="000337DF" w14:paraId="72D20E97" w14:textId="77777777">
        <w:trPr>
          <w:trHeight w:val="1119"/>
        </w:trPr>
        <w:tc>
          <w:tcPr>
            <w:tcW w:w="3794" w:type="dxa"/>
          </w:tcPr>
          <w:p w14:paraId="3F1680D0" w14:textId="77777777" w:rsidR="000337DF" w:rsidRDefault="000337DF">
            <w:pPr>
              <w:spacing w:line="360" w:lineRule="exact"/>
              <w:rPr>
                <w:rFonts w:ascii="微软雅黑" w:eastAsia="微软雅黑" w:hAnsi="微软雅黑"/>
                <w:sz w:val="20"/>
                <w:szCs w:val="24"/>
              </w:rPr>
            </w:pPr>
          </w:p>
          <w:p w14:paraId="5D587165" w14:textId="77777777" w:rsidR="000337DF" w:rsidRDefault="00640F3A">
            <w:pPr>
              <w:spacing w:line="360" w:lineRule="exact"/>
              <w:rPr>
                <w:rFonts w:ascii="微软雅黑" w:eastAsia="微软雅黑" w:hAnsi="微软雅黑"/>
                <w:sz w:val="20"/>
                <w:szCs w:val="24"/>
              </w:rPr>
            </w:pPr>
            <w:r>
              <w:rPr>
                <w:rFonts w:ascii="微软雅黑" w:eastAsia="微软雅黑" w:hAnsi="微软雅黑" w:hint="eastAsia"/>
                <w:sz w:val="20"/>
                <w:szCs w:val="24"/>
              </w:rPr>
              <w:t>借款人（甲方）：</w:t>
            </w:r>
          </w:p>
          <w:p w14:paraId="2503149F" w14:textId="77777777" w:rsidR="000337DF" w:rsidRDefault="00640F3A">
            <w:pPr>
              <w:spacing w:line="360" w:lineRule="exact"/>
              <w:rPr>
                <w:rFonts w:ascii="微软雅黑" w:eastAsia="微软雅黑" w:hAnsi="微软雅黑"/>
                <w:sz w:val="20"/>
                <w:szCs w:val="24"/>
              </w:rPr>
            </w:pPr>
            <w:r>
              <w:rPr>
                <w:rFonts w:ascii="微软雅黑" w:eastAsia="微软雅黑" w:hAnsi="微软雅黑" w:hint="eastAsia"/>
                <w:sz w:val="20"/>
                <w:szCs w:val="24"/>
              </w:rPr>
              <w:t>身份证号码：</w:t>
            </w:r>
          </w:p>
          <w:p w14:paraId="023AE4F1" w14:textId="77777777" w:rsidR="000337DF" w:rsidRDefault="00640F3A">
            <w:pPr>
              <w:spacing w:line="360" w:lineRule="exact"/>
              <w:rPr>
                <w:rFonts w:ascii="微软雅黑" w:eastAsia="微软雅黑" w:hAnsi="微软雅黑"/>
                <w:sz w:val="20"/>
                <w:szCs w:val="24"/>
              </w:rPr>
            </w:pPr>
            <w:r>
              <w:rPr>
                <w:rFonts w:ascii="微软雅黑" w:eastAsia="微软雅黑" w:hAnsi="微软雅黑" w:hint="eastAsia"/>
                <w:sz w:val="20"/>
                <w:szCs w:val="24"/>
              </w:rPr>
              <w:t>移动电话：</w:t>
            </w:r>
          </w:p>
          <w:p w14:paraId="286DA87A" w14:textId="77777777" w:rsidR="000337DF" w:rsidRDefault="000337DF">
            <w:pPr>
              <w:spacing w:line="360" w:lineRule="exact"/>
              <w:rPr>
                <w:rFonts w:ascii="微软雅黑" w:eastAsia="微软雅黑" w:hAnsi="微软雅黑"/>
                <w:sz w:val="20"/>
                <w:szCs w:val="24"/>
              </w:rPr>
            </w:pPr>
          </w:p>
          <w:p w14:paraId="11E50945" w14:textId="77777777" w:rsidR="000337DF" w:rsidRDefault="00640F3A">
            <w:pPr>
              <w:spacing w:line="360" w:lineRule="exact"/>
              <w:rPr>
                <w:rFonts w:ascii="微软雅黑" w:eastAsia="微软雅黑" w:hAnsi="微软雅黑"/>
                <w:sz w:val="20"/>
                <w:szCs w:val="24"/>
              </w:rPr>
            </w:pPr>
            <w:r>
              <w:rPr>
                <w:rFonts w:ascii="微软雅黑" w:eastAsia="微软雅黑" w:hAnsi="微软雅黑"/>
                <w:sz w:val="20"/>
                <w:szCs w:val="24"/>
              </w:rPr>
              <w:t>本合同签署日期</w:t>
            </w:r>
            <w:r>
              <w:rPr>
                <w:rFonts w:ascii="微软雅黑" w:eastAsia="微软雅黑" w:hAnsi="微软雅黑" w:hint="eastAsia"/>
                <w:sz w:val="20"/>
                <w:szCs w:val="24"/>
              </w:rPr>
              <w:t>：【</w:t>
            </w:r>
            <w:r>
              <w:rPr>
                <w:rFonts w:ascii="微软雅黑" w:eastAsia="微软雅黑" w:hAnsi="微软雅黑" w:hint="eastAsia"/>
                <w:sz w:val="20"/>
                <w:szCs w:val="24"/>
              </w:rPr>
              <w:t xml:space="preserve">     </w:t>
            </w:r>
            <w:r>
              <w:rPr>
                <w:rFonts w:ascii="微软雅黑" w:eastAsia="微软雅黑" w:hAnsi="微软雅黑" w:hint="eastAsia"/>
                <w:sz w:val="20"/>
                <w:szCs w:val="24"/>
              </w:rPr>
              <w:t>】</w:t>
            </w:r>
          </w:p>
          <w:p w14:paraId="1AA16859" w14:textId="77777777" w:rsidR="000337DF" w:rsidRDefault="000337DF">
            <w:pPr>
              <w:spacing w:line="360" w:lineRule="exact"/>
              <w:rPr>
                <w:rFonts w:ascii="微软雅黑" w:eastAsia="微软雅黑" w:hAnsi="微软雅黑"/>
                <w:sz w:val="20"/>
                <w:szCs w:val="24"/>
              </w:rPr>
            </w:pPr>
          </w:p>
        </w:tc>
        <w:tc>
          <w:tcPr>
            <w:tcW w:w="6626" w:type="dxa"/>
          </w:tcPr>
          <w:p w14:paraId="3D2CCE5D" w14:textId="77777777" w:rsidR="000337DF" w:rsidRDefault="000337DF">
            <w:pPr>
              <w:spacing w:line="360" w:lineRule="exact"/>
              <w:rPr>
                <w:rFonts w:ascii="微软雅黑" w:eastAsia="微软雅黑" w:hAnsi="微软雅黑"/>
                <w:sz w:val="20"/>
                <w:szCs w:val="24"/>
              </w:rPr>
            </w:pPr>
          </w:p>
          <w:p w14:paraId="7AF589D1" w14:textId="77777777" w:rsidR="000337DF" w:rsidRDefault="00640F3A">
            <w:pPr>
              <w:spacing w:line="360" w:lineRule="exact"/>
              <w:rPr>
                <w:rFonts w:ascii="微软雅黑" w:eastAsia="微软雅黑" w:hAnsi="微软雅黑"/>
                <w:sz w:val="20"/>
                <w:szCs w:val="24"/>
              </w:rPr>
            </w:pPr>
            <w:r>
              <w:rPr>
                <w:rFonts w:ascii="微软雅黑" w:eastAsia="微软雅黑" w:hAnsi="微软雅黑" w:hint="eastAsia"/>
                <w:sz w:val="20"/>
                <w:szCs w:val="24"/>
              </w:rPr>
              <w:t>担保人（乙方）：福州三六零融资担保有限公司</w:t>
            </w:r>
          </w:p>
          <w:p w14:paraId="38B5146E" w14:textId="77777777" w:rsidR="000337DF" w:rsidRDefault="000337DF">
            <w:pPr>
              <w:spacing w:line="360" w:lineRule="exact"/>
              <w:rPr>
                <w:rFonts w:ascii="微软雅黑" w:eastAsia="微软雅黑" w:hAnsi="微软雅黑"/>
                <w:sz w:val="20"/>
                <w:szCs w:val="24"/>
              </w:rPr>
            </w:pPr>
          </w:p>
          <w:p w14:paraId="15DDA365" w14:textId="77777777" w:rsidR="000337DF" w:rsidRDefault="000337DF">
            <w:pPr>
              <w:spacing w:line="360" w:lineRule="exact"/>
              <w:rPr>
                <w:rFonts w:ascii="微软雅黑" w:eastAsia="微软雅黑" w:hAnsi="微软雅黑"/>
                <w:sz w:val="20"/>
                <w:szCs w:val="24"/>
              </w:rPr>
            </w:pPr>
          </w:p>
        </w:tc>
      </w:tr>
    </w:tbl>
    <w:p w14:paraId="7F8699D5" w14:textId="77777777" w:rsidR="000337DF" w:rsidRDefault="00640F3A">
      <w:pPr>
        <w:snapToGrid w:val="0"/>
        <w:spacing w:line="360" w:lineRule="exact"/>
        <w:rPr>
          <w:rFonts w:ascii="微软雅黑" w:eastAsia="微软雅黑" w:hAnsi="微软雅黑"/>
          <w:sz w:val="20"/>
          <w:szCs w:val="24"/>
        </w:rPr>
      </w:pPr>
      <w:r>
        <w:rPr>
          <w:rFonts w:ascii="微软雅黑" w:eastAsia="微软雅黑" w:hAnsi="微软雅黑" w:hint="eastAsia"/>
          <w:sz w:val="20"/>
          <w:szCs w:val="24"/>
        </w:rPr>
        <w:t>甲方向贷款人</w:t>
      </w:r>
      <w:r>
        <w:rPr>
          <w:rFonts w:ascii="微软雅黑" w:eastAsia="微软雅黑" w:hAnsi="微软雅黑" w:hint="eastAsia"/>
          <w:b/>
          <w:bCs/>
          <w:sz w:val="20"/>
          <w:szCs w:val="24"/>
          <w:u w:val="single"/>
        </w:rPr>
        <w:t>中国工商银行股份有限公司成都</w:t>
      </w:r>
      <w:r>
        <w:rPr>
          <w:rFonts w:ascii="微软雅黑" w:eastAsia="微软雅黑" w:hAnsi="微软雅黑"/>
          <w:b/>
          <w:bCs/>
          <w:sz w:val="20"/>
          <w:szCs w:val="24"/>
          <w:u w:val="single"/>
        </w:rPr>
        <w:t>春熙</w:t>
      </w:r>
      <w:r>
        <w:rPr>
          <w:rFonts w:ascii="微软雅黑" w:eastAsia="微软雅黑" w:hAnsi="微软雅黑" w:hint="eastAsia"/>
          <w:b/>
          <w:bCs/>
          <w:sz w:val="20"/>
          <w:szCs w:val="24"/>
          <w:u w:val="single"/>
        </w:rPr>
        <w:t>支行</w:t>
      </w:r>
      <w:r>
        <w:rPr>
          <w:rFonts w:ascii="微软雅黑" w:eastAsia="微软雅黑" w:hAnsi="微软雅黑" w:hint="eastAsia"/>
          <w:sz w:val="20"/>
          <w:szCs w:val="24"/>
        </w:rPr>
        <w:t>申请人民币贷款，贷款人同意向甲方发放贷款，</w:t>
      </w:r>
      <w:r>
        <w:rPr>
          <w:rFonts w:ascii="微软雅黑" w:eastAsia="微软雅黑" w:hAnsi="微软雅黑"/>
          <w:sz w:val="20"/>
          <w:szCs w:val="24"/>
        </w:rPr>
        <w:t>甲方和贷款人</w:t>
      </w:r>
      <w:r>
        <w:rPr>
          <w:rFonts w:ascii="微软雅黑" w:eastAsia="微软雅黑" w:hAnsi="微软雅黑" w:hint="eastAsia"/>
          <w:sz w:val="20"/>
          <w:szCs w:val="24"/>
        </w:rPr>
        <w:t>于</w:t>
      </w:r>
      <w:r>
        <w:rPr>
          <w:rFonts w:ascii="微软雅黑" w:eastAsia="微软雅黑" w:hAnsi="微软雅黑" w:hint="eastAsia"/>
          <w:sz w:val="20"/>
          <w:szCs w:val="24"/>
        </w:rPr>
        <w:t>_</w:t>
      </w:r>
      <w:r>
        <w:rPr>
          <w:rFonts w:ascii="微软雅黑" w:eastAsia="微软雅黑" w:hAnsi="微软雅黑"/>
          <w:sz w:val="20"/>
          <w:szCs w:val="24"/>
        </w:rPr>
        <w:t>___</w:t>
      </w:r>
      <w:r>
        <w:rPr>
          <w:rFonts w:ascii="微软雅黑" w:eastAsia="微软雅黑" w:hAnsi="微软雅黑" w:hint="eastAsia"/>
          <w:sz w:val="20"/>
          <w:szCs w:val="24"/>
        </w:rPr>
        <w:t>年</w:t>
      </w:r>
      <w:r>
        <w:rPr>
          <w:rFonts w:ascii="微软雅黑" w:eastAsia="微软雅黑" w:hAnsi="微软雅黑" w:hint="eastAsia"/>
          <w:sz w:val="20"/>
          <w:szCs w:val="24"/>
        </w:rPr>
        <w:t>___</w:t>
      </w:r>
      <w:r>
        <w:rPr>
          <w:rFonts w:ascii="微软雅黑" w:eastAsia="微软雅黑" w:hAnsi="微软雅黑" w:hint="eastAsia"/>
          <w:sz w:val="20"/>
          <w:szCs w:val="24"/>
        </w:rPr>
        <w:t>月</w:t>
      </w:r>
      <w:r>
        <w:rPr>
          <w:rFonts w:ascii="微软雅黑" w:eastAsia="微软雅黑" w:hAnsi="微软雅黑" w:hint="eastAsia"/>
          <w:sz w:val="20"/>
          <w:szCs w:val="24"/>
        </w:rPr>
        <w:t>___</w:t>
      </w:r>
      <w:proofErr w:type="gramStart"/>
      <w:r>
        <w:rPr>
          <w:rFonts w:ascii="微软雅黑" w:eastAsia="微软雅黑" w:hAnsi="微软雅黑" w:hint="eastAsia"/>
          <w:sz w:val="20"/>
          <w:szCs w:val="24"/>
        </w:rPr>
        <w:t>日签署</w:t>
      </w:r>
      <w:proofErr w:type="gramEnd"/>
      <w:r>
        <w:rPr>
          <w:rFonts w:ascii="微软雅黑" w:eastAsia="微软雅黑" w:hAnsi="微软雅黑" w:hint="eastAsia"/>
          <w:sz w:val="20"/>
          <w:szCs w:val="24"/>
        </w:rPr>
        <w:t>了编号为：</w:t>
      </w:r>
      <w:r>
        <w:rPr>
          <w:rFonts w:ascii="微软雅黑" w:eastAsia="微软雅黑" w:hAnsi="微软雅黑" w:hint="eastAsia"/>
          <w:sz w:val="20"/>
          <w:szCs w:val="24"/>
          <w:u w:val="single"/>
        </w:rPr>
        <w:t xml:space="preserve">          </w:t>
      </w:r>
      <w:r>
        <w:rPr>
          <w:rFonts w:ascii="微软雅黑" w:eastAsia="微软雅黑" w:hAnsi="微软雅黑" w:hint="eastAsia"/>
          <w:sz w:val="20"/>
          <w:szCs w:val="24"/>
        </w:rPr>
        <w:t xml:space="preserve"> </w:t>
      </w:r>
      <w:r>
        <w:rPr>
          <w:rFonts w:ascii="微软雅黑" w:eastAsia="微软雅黑" w:hAnsi="微软雅黑" w:hint="eastAsia"/>
          <w:sz w:val="20"/>
          <w:szCs w:val="24"/>
        </w:rPr>
        <w:t>的《个人贷款借款合同》（简称“主合同”，贷款本金数额</w:t>
      </w:r>
      <w:r>
        <w:rPr>
          <w:rFonts w:ascii="微软雅黑" w:eastAsia="微软雅黑" w:hAnsi="微软雅黑"/>
          <w:sz w:val="20"/>
          <w:szCs w:val="24"/>
          <w:u w:val="single"/>
        </w:rPr>
        <w:t xml:space="preserve">       </w:t>
      </w:r>
      <w:r>
        <w:rPr>
          <w:rFonts w:ascii="微软雅黑" w:eastAsia="微软雅黑" w:hAnsi="微软雅黑" w:hint="eastAsia"/>
          <w:sz w:val="20"/>
          <w:szCs w:val="24"/>
        </w:rPr>
        <w:t>元）。</w:t>
      </w:r>
    </w:p>
    <w:p w14:paraId="69C87EA1" w14:textId="77777777" w:rsidR="000337DF" w:rsidRDefault="00640F3A">
      <w:pPr>
        <w:snapToGrid w:val="0"/>
        <w:spacing w:line="360" w:lineRule="exact"/>
        <w:rPr>
          <w:rFonts w:ascii="微软雅黑" w:eastAsia="微软雅黑" w:hAnsi="微软雅黑"/>
          <w:sz w:val="20"/>
          <w:szCs w:val="24"/>
        </w:rPr>
      </w:pPr>
      <w:r>
        <w:rPr>
          <w:rFonts w:ascii="微软雅黑" w:eastAsia="微软雅黑" w:hAnsi="微软雅黑" w:hint="eastAsia"/>
          <w:sz w:val="20"/>
          <w:szCs w:val="24"/>
        </w:rPr>
        <w:t>为保证主合同的履行，甲方特委托乙方为本</w:t>
      </w:r>
      <w:proofErr w:type="gramStart"/>
      <w:r>
        <w:rPr>
          <w:rFonts w:ascii="微软雅黑" w:eastAsia="微软雅黑" w:hAnsi="微软雅黑" w:hint="eastAsia"/>
          <w:sz w:val="20"/>
          <w:szCs w:val="24"/>
        </w:rPr>
        <w:t>次贷款提供</w:t>
      </w:r>
      <w:proofErr w:type="gramEnd"/>
      <w:r>
        <w:rPr>
          <w:rFonts w:ascii="微软雅黑" w:eastAsia="微软雅黑" w:hAnsi="微软雅黑" w:hint="eastAsia"/>
          <w:sz w:val="20"/>
          <w:szCs w:val="24"/>
        </w:rPr>
        <w:t>担保咨询</w:t>
      </w:r>
      <w:r>
        <w:rPr>
          <w:rFonts w:ascii="微软雅黑" w:eastAsia="微软雅黑" w:hAnsi="微软雅黑"/>
          <w:sz w:val="20"/>
          <w:szCs w:val="24"/>
        </w:rPr>
        <w:t>服务</w:t>
      </w:r>
      <w:r>
        <w:rPr>
          <w:rFonts w:ascii="微软雅黑" w:eastAsia="微软雅黑" w:hAnsi="微软雅黑" w:hint="eastAsia"/>
          <w:sz w:val="20"/>
          <w:szCs w:val="24"/>
        </w:rPr>
        <w:t>。为明确双方权利义务，根据《中华人民共和国合同法》、《中华人民共和国担保法》和有关法律法规规定，甲乙双方经平等协商，签订本合同，以为共同遵守。甲、乙双方同意采用电子合同形式确认双方法律关系，并对电子合同的形式表示认可，合同</w:t>
      </w:r>
      <w:proofErr w:type="gramStart"/>
      <w:r>
        <w:rPr>
          <w:rFonts w:ascii="微软雅黑" w:eastAsia="微软雅黑" w:hAnsi="微软雅黑" w:hint="eastAsia"/>
          <w:sz w:val="20"/>
          <w:szCs w:val="24"/>
        </w:rPr>
        <w:t>效力受</w:t>
      </w:r>
      <w:proofErr w:type="gramEnd"/>
      <w:r>
        <w:rPr>
          <w:rFonts w:ascii="微软雅黑" w:eastAsia="微软雅黑" w:hAnsi="微软雅黑" w:hint="eastAsia"/>
          <w:sz w:val="20"/>
          <w:szCs w:val="24"/>
        </w:rPr>
        <w:t>中华人民共和国法律保护。</w:t>
      </w:r>
    </w:p>
    <w:p w14:paraId="4BAEE93D" w14:textId="77777777" w:rsidR="000337DF" w:rsidRDefault="000337DF">
      <w:pPr>
        <w:snapToGrid w:val="0"/>
        <w:spacing w:line="360" w:lineRule="exact"/>
        <w:rPr>
          <w:rFonts w:ascii="微软雅黑" w:eastAsia="微软雅黑" w:hAnsi="微软雅黑"/>
          <w:sz w:val="20"/>
          <w:szCs w:val="24"/>
        </w:rPr>
      </w:pPr>
    </w:p>
    <w:p w14:paraId="1036A194" w14:textId="77777777" w:rsidR="000337DF" w:rsidRDefault="00640F3A">
      <w:pPr>
        <w:snapToGrid w:val="0"/>
        <w:spacing w:line="360" w:lineRule="exact"/>
        <w:rPr>
          <w:rFonts w:ascii="微软雅黑" w:eastAsia="微软雅黑" w:hAnsi="微软雅黑"/>
          <w:b/>
          <w:sz w:val="20"/>
          <w:szCs w:val="24"/>
        </w:rPr>
      </w:pPr>
      <w:r>
        <w:rPr>
          <w:rFonts w:ascii="微软雅黑" w:eastAsia="微软雅黑" w:hAnsi="微软雅黑"/>
          <w:b/>
          <w:sz w:val="20"/>
          <w:szCs w:val="24"/>
        </w:rPr>
        <w:t>在借款人确认</w:t>
      </w:r>
      <w:r>
        <w:rPr>
          <w:rFonts w:ascii="微软雅黑" w:eastAsia="微软雅黑" w:hAnsi="微软雅黑" w:hint="eastAsia"/>
          <w:b/>
          <w:sz w:val="20"/>
          <w:szCs w:val="24"/>
        </w:rPr>
        <w:t>签订</w:t>
      </w:r>
      <w:r>
        <w:rPr>
          <w:rFonts w:ascii="微软雅黑" w:eastAsia="微软雅黑" w:hAnsi="微软雅黑"/>
          <w:b/>
          <w:sz w:val="20"/>
          <w:szCs w:val="24"/>
        </w:rPr>
        <w:t>本合同之前，应</w:t>
      </w:r>
      <w:r>
        <w:rPr>
          <w:rFonts w:ascii="微软雅黑" w:eastAsia="微软雅黑" w:hAnsi="微软雅黑" w:hint="eastAsia"/>
          <w:b/>
          <w:sz w:val="20"/>
          <w:szCs w:val="24"/>
        </w:rPr>
        <w:t>提前</w:t>
      </w:r>
      <w:r>
        <w:rPr>
          <w:rFonts w:ascii="微软雅黑" w:eastAsia="微软雅黑" w:hAnsi="微软雅黑"/>
          <w:b/>
          <w:sz w:val="20"/>
          <w:szCs w:val="24"/>
        </w:rPr>
        <w:t>了解本合同条款的全部内容，请特别关注本合同条款中的黑体及部分</w:t>
      </w:r>
      <w:r>
        <w:rPr>
          <w:rFonts w:ascii="微软雅黑" w:eastAsia="微软雅黑" w:hAnsi="微软雅黑" w:hint="eastAsia"/>
          <w:b/>
          <w:sz w:val="20"/>
          <w:szCs w:val="24"/>
        </w:rPr>
        <w:t>，相关</w:t>
      </w:r>
      <w:r>
        <w:rPr>
          <w:rFonts w:ascii="微软雅黑" w:eastAsia="微软雅黑" w:hAnsi="微软雅黑"/>
          <w:b/>
          <w:sz w:val="20"/>
          <w:szCs w:val="24"/>
        </w:rPr>
        <w:t>条款</w:t>
      </w:r>
      <w:r>
        <w:rPr>
          <w:rFonts w:ascii="微软雅黑" w:eastAsia="微软雅黑" w:hAnsi="微软雅黑" w:hint="eastAsia"/>
          <w:b/>
          <w:sz w:val="20"/>
          <w:szCs w:val="24"/>
        </w:rPr>
        <w:t>中可能</w:t>
      </w:r>
      <w:r>
        <w:rPr>
          <w:rFonts w:ascii="微软雅黑" w:eastAsia="微软雅黑" w:hAnsi="微软雅黑"/>
          <w:b/>
          <w:sz w:val="20"/>
          <w:szCs w:val="24"/>
        </w:rPr>
        <w:t>含有限制或免除担保人责任的内容，请借款人务必仔细阅读。借款人点击</w:t>
      </w:r>
      <w:r>
        <w:rPr>
          <w:rFonts w:ascii="微软雅黑" w:eastAsia="微软雅黑" w:hAnsi="微软雅黑" w:hint="eastAsia"/>
          <w:b/>
          <w:sz w:val="20"/>
          <w:szCs w:val="24"/>
        </w:rPr>
        <w:t>“同意”或“确定”相关按钮，并继续咨询申请相关操作</w:t>
      </w:r>
      <w:r>
        <w:rPr>
          <w:rFonts w:ascii="微软雅黑" w:eastAsia="微软雅黑" w:hAnsi="微软雅黑"/>
          <w:b/>
          <w:sz w:val="20"/>
          <w:szCs w:val="24"/>
        </w:rPr>
        <w:t>，即</w:t>
      </w:r>
      <w:r>
        <w:rPr>
          <w:rFonts w:ascii="微软雅黑" w:eastAsia="微软雅黑" w:hAnsi="微软雅黑" w:hint="eastAsia"/>
          <w:b/>
          <w:sz w:val="20"/>
          <w:szCs w:val="24"/>
        </w:rPr>
        <w:t>表示</w:t>
      </w:r>
      <w:r>
        <w:rPr>
          <w:rFonts w:ascii="微软雅黑" w:eastAsia="微软雅黑" w:hAnsi="微软雅黑"/>
          <w:b/>
          <w:sz w:val="20"/>
          <w:szCs w:val="24"/>
        </w:rPr>
        <w:t>借款人已阅读本合同所有条款，并对本合同条款的含义及相应的法律后果已全部</w:t>
      </w:r>
      <w:r>
        <w:rPr>
          <w:rFonts w:ascii="微软雅黑" w:eastAsia="微软雅黑" w:hAnsi="微软雅黑" w:hint="eastAsia"/>
          <w:b/>
          <w:sz w:val="20"/>
          <w:szCs w:val="24"/>
        </w:rPr>
        <w:t>知晓</w:t>
      </w:r>
      <w:r>
        <w:rPr>
          <w:rFonts w:ascii="微软雅黑" w:eastAsia="微软雅黑" w:hAnsi="微软雅黑"/>
          <w:b/>
          <w:sz w:val="20"/>
          <w:szCs w:val="24"/>
        </w:rPr>
        <w:t>并充分理解，同意接受本合同约束。如借款人对本合同任</w:t>
      </w:r>
      <w:proofErr w:type="gramStart"/>
      <w:r>
        <w:rPr>
          <w:rFonts w:ascii="微软雅黑" w:eastAsia="微软雅黑" w:hAnsi="微软雅黑"/>
          <w:b/>
          <w:sz w:val="20"/>
          <w:szCs w:val="24"/>
        </w:rPr>
        <w:t>一</w:t>
      </w:r>
      <w:proofErr w:type="gramEnd"/>
      <w:r>
        <w:rPr>
          <w:rFonts w:ascii="微软雅黑" w:eastAsia="微软雅黑" w:hAnsi="微软雅黑"/>
          <w:b/>
          <w:sz w:val="20"/>
          <w:szCs w:val="24"/>
        </w:rPr>
        <w:t>条款有异议</w:t>
      </w:r>
      <w:r>
        <w:rPr>
          <w:rFonts w:ascii="微软雅黑" w:eastAsia="微软雅黑" w:hAnsi="微软雅黑" w:hint="eastAsia"/>
          <w:b/>
          <w:sz w:val="20"/>
          <w:szCs w:val="24"/>
        </w:rPr>
        <w:t>，</w:t>
      </w:r>
      <w:r>
        <w:rPr>
          <w:rFonts w:ascii="微软雅黑" w:eastAsia="微软雅黑" w:hAnsi="微软雅黑"/>
          <w:b/>
          <w:sz w:val="20"/>
          <w:szCs w:val="24"/>
        </w:rPr>
        <w:t>或不接受本合同</w:t>
      </w:r>
      <w:r>
        <w:rPr>
          <w:rFonts w:ascii="微软雅黑" w:eastAsia="微软雅黑" w:hAnsi="微软雅黑" w:hint="eastAsia"/>
          <w:b/>
          <w:sz w:val="20"/>
          <w:szCs w:val="24"/>
        </w:rPr>
        <w:t>内容，</w:t>
      </w:r>
      <w:r>
        <w:rPr>
          <w:rFonts w:ascii="微软雅黑" w:eastAsia="微软雅黑" w:hAnsi="微软雅黑"/>
          <w:b/>
          <w:sz w:val="20"/>
          <w:szCs w:val="24"/>
        </w:rPr>
        <w:t>请立即停止</w:t>
      </w:r>
      <w:r>
        <w:rPr>
          <w:rFonts w:ascii="微软雅黑" w:eastAsia="微软雅黑" w:hAnsi="微软雅黑" w:hint="eastAsia"/>
          <w:b/>
          <w:sz w:val="20"/>
          <w:szCs w:val="24"/>
        </w:rPr>
        <w:t>咨询申请</w:t>
      </w:r>
      <w:r>
        <w:rPr>
          <w:rFonts w:ascii="微软雅黑" w:eastAsia="微软雅黑" w:hAnsi="微软雅黑"/>
          <w:b/>
          <w:sz w:val="20"/>
          <w:szCs w:val="24"/>
        </w:rPr>
        <w:t>操作行为</w:t>
      </w:r>
      <w:r>
        <w:rPr>
          <w:rFonts w:ascii="微软雅黑" w:eastAsia="微软雅黑" w:hAnsi="微软雅黑" w:hint="eastAsia"/>
          <w:b/>
          <w:sz w:val="20"/>
          <w:szCs w:val="24"/>
        </w:rPr>
        <w:t>。</w:t>
      </w:r>
    </w:p>
    <w:p w14:paraId="1AE16B22" w14:textId="77777777" w:rsidR="000337DF" w:rsidRDefault="000337DF">
      <w:pPr>
        <w:snapToGrid w:val="0"/>
        <w:spacing w:line="360" w:lineRule="exact"/>
        <w:rPr>
          <w:rFonts w:ascii="微软雅黑" w:eastAsia="微软雅黑" w:hAnsi="微软雅黑"/>
          <w:b/>
          <w:sz w:val="20"/>
          <w:szCs w:val="24"/>
        </w:rPr>
      </w:pPr>
    </w:p>
    <w:p w14:paraId="54D7ABF3" w14:textId="77777777" w:rsidR="000337DF" w:rsidRDefault="00640F3A">
      <w:pPr>
        <w:numPr>
          <w:ilvl w:val="0"/>
          <w:numId w:val="1"/>
        </w:numPr>
        <w:snapToGrid w:val="0"/>
        <w:spacing w:line="360" w:lineRule="exact"/>
        <w:ind w:rightChars="-154" w:right="-323"/>
        <w:rPr>
          <w:rFonts w:ascii="微软雅黑" w:eastAsia="微软雅黑" w:hAnsi="微软雅黑"/>
          <w:sz w:val="20"/>
          <w:szCs w:val="24"/>
        </w:rPr>
      </w:pPr>
      <w:r>
        <w:rPr>
          <w:rFonts w:ascii="微软雅黑" w:eastAsia="微软雅黑" w:hAnsi="微软雅黑" w:hint="eastAsia"/>
          <w:b/>
          <w:sz w:val="20"/>
          <w:szCs w:val="24"/>
        </w:rPr>
        <w:t>双方权利义务</w:t>
      </w:r>
    </w:p>
    <w:p w14:paraId="70EC76BF" w14:textId="77777777" w:rsidR="000337DF" w:rsidRDefault="00640F3A">
      <w:pPr>
        <w:numPr>
          <w:ilvl w:val="1"/>
          <w:numId w:val="1"/>
        </w:numPr>
        <w:snapToGrid w:val="0"/>
        <w:spacing w:line="360" w:lineRule="exact"/>
        <w:ind w:left="378" w:hangingChars="189" w:hanging="378"/>
        <w:rPr>
          <w:rFonts w:ascii="微软雅黑" w:eastAsia="微软雅黑" w:hAnsi="微软雅黑"/>
          <w:sz w:val="20"/>
          <w:szCs w:val="24"/>
        </w:rPr>
      </w:pPr>
      <w:r>
        <w:rPr>
          <w:rFonts w:ascii="微软雅黑" w:eastAsia="微软雅黑" w:hAnsi="微软雅黑" w:hint="eastAsia"/>
          <w:sz w:val="20"/>
          <w:szCs w:val="24"/>
        </w:rPr>
        <w:t>甲方应积极向乙方提交担保审查所需要的</w:t>
      </w:r>
      <w:r>
        <w:rPr>
          <w:rFonts w:ascii="微软雅黑" w:eastAsia="微软雅黑" w:hAnsi="微软雅黑"/>
          <w:sz w:val="20"/>
          <w:szCs w:val="24"/>
        </w:rPr>
        <w:t>相关</w:t>
      </w:r>
      <w:r>
        <w:rPr>
          <w:rFonts w:ascii="微软雅黑" w:eastAsia="微软雅黑" w:hAnsi="微软雅黑" w:hint="eastAsia"/>
          <w:sz w:val="20"/>
          <w:szCs w:val="24"/>
        </w:rPr>
        <w:t>证件和材料，并保证所提供的资料及信息的真实、合法和完整。如提供的资料涉及任何变更，包括但不限于甲方姓名、住所、职业和联系电话发生变动，甲方应立即书面通知乙方及线上服务平台。</w:t>
      </w:r>
    </w:p>
    <w:p w14:paraId="3A9465B0" w14:textId="77777777" w:rsidR="000337DF" w:rsidRDefault="00640F3A">
      <w:pPr>
        <w:numPr>
          <w:ilvl w:val="1"/>
          <w:numId w:val="1"/>
        </w:numPr>
        <w:snapToGrid w:val="0"/>
        <w:spacing w:line="360" w:lineRule="exact"/>
        <w:ind w:left="378" w:hangingChars="189" w:hanging="378"/>
        <w:rPr>
          <w:rFonts w:ascii="微软雅黑" w:eastAsia="微软雅黑" w:hAnsi="微软雅黑"/>
          <w:sz w:val="20"/>
          <w:szCs w:val="24"/>
        </w:rPr>
      </w:pPr>
      <w:r>
        <w:rPr>
          <w:rFonts w:ascii="微软雅黑" w:eastAsia="微软雅黑" w:hAnsi="微软雅黑" w:hint="eastAsia"/>
          <w:sz w:val="20"/>
          <w:szCs w:val="24"/>
        </w:rPr>
        <w:t>乙方承担担保保证责任的履行程序：甲方</w:t>
      </w:r>
      <w:r>
        <w:rPr>
          <w:rFonts w:ascii="微软雅黑" w:eastAsia="微软雅黑" w:hAnsi="微软雅黑" w:hint="eastAsia"/>
          <w:sz w:val="20"/>
          <w:szCs w:val="24"/>
        </w:rPr>
        <w:t>逾期未还或贷款人宣布贷款提前到期或行使提前解除主合同权利时，乙方应按照相关协议约定履行担保保证义务，向贷款人支付甲方应支付的全部款项。</w:t>
      </w:r>
    </w:p>
    <w:p w14:paraId="6A0DE4C8" w14:textId="77777777" w:rsidR="000337DF" w:rsidRDefault="00640F3A">
      <w:pPr>
        <w:numPr>
          <w:ilvl w:val="1"/>
          <w:numId w:val="1"/>
        </w:numPr>
        <w:snapToGrid w:val="0"/>
        <w:spacing w:line="360" w:lineRule="exact"/>
        <w:ind w:left="378" w:hangingChars="189" w:hanging="378"/>
        <w:rPr>
          <w:rFonts w:ascii="微软雅黑" w:eastAsia="微软雅黑" w:hAnsi="微软雅黑"/>
          <w:sz w:val="20"/>
          <w:szCs w:val="24"/>
        </w:rPr>
      </w:pPr>
      <w:r>
        <w:rPr>
          <w:rFonts w:ascii="微软雅黑" w:eastAsia="微软雅黑" w:hAnsi="微软雅黑" w:hint="eastAsia"/>
          <w:sz w:val="20"/>
          <w:szCs w:val="24"/>
        </w:rPr>
        <w:t>若乙方为甲方承担了连带保证责任，则有权足额向甲方追偿，</w:t>
      </w:r>
      <w:r>
        <w:rPr>
          <w:rFonts w:ascii="微软雅黑" w:eastAsia="微软雅黑" w:hAnsi="微软雅黑" w:hint="eastAsia"/>
          <w:b/>
          <w:sz w:val="20"/>
          <w:szCs w:val="24"/>
        </w:rPr>
        <w:t>追偿范围包括：乙方已担保代偿款项、违约金以及乙方为追偿、催收上述款项所产生的一切其它费用</w:t>
      </w:r>
      <w:r>
        <w:rPr>
          <w:rFonts w:ascii="微软雅黑" w:eastAsia="微软雅黑" w:hAnsi="微软雅黑" w:hint="eastAsia"/>
          <w:sz w:val="20"/>
          <w:szCs w:val="24"/>
        </w:rPr>
        <w:t>（包括但不限于评估鉴定费、保全费、公证费、差旅费、诉讼费、执行费、律师费等）。乙方有权委托银行或者有资质的第三方支付机构从甲方账户中随时扣划所有有权追偿款项。</w:t>
      </w:r>
      <w:r>
        <w:rPr>
          <w:rFonts w:ascii="微软雅黑" w:eastAsia="微软雅黑" w:hAnsi="微软雅黑" w:hint="eastAsia"/>
          <w:b/>
          <w:sz w:val="20"/>
          <w:szCs w:val="24"/>
        </w:rPr>
        <w:t>如乙方在本合同项下的担保义务由第三方通过再担保或反担保等形式向乙方进行了偿付</w:t>
      </w:r>
      <w:r>
        <w:rPr>
          <w:rFonts w:ascii="微软雅黑" w:eastAsia="微软雅黑" w:hAnsi="微软雅黑" w:hint="eastAsia"/>
          <w:b/>
          <w:sz w:val="20"/>
          <w:szCs w:val="24"/>
        </w:rPr>
        <w:t>，则该等第三方有权向甲方追偿，追偿范围包括该等第三方已担保代偿的全部款项，包括但不限于相关的本金、利息、罚息、复利、违约金，以及该等第三方为实现追偿权所产生的评估鉴定费、保全费、公证费、差旅费、诉讼费、执行费、律师费等一切费用。</w:t>
      </w:r>
    </w:p>
    <w:p w14:paraId="320EB050" w14:textId="77777777" w:rsidR="000337DF" w:rsidRDefault="00640F3A">
      <w:pPr>
        <w:numPr>
          <w:ilvl w:val="1"/>
          <w:numId w:val="1"/>
        </w:numPr>
        <w:snapToGrid w:val="0"/>
        <w:spacing w:line="360" w:lineRule="exact"/>
        <w:ind w:left="378" w:hangingChars="189" w:hanging="378"/>
        <w:rPr>
          <w:rFonts w:ascii="微软雅黑" w:eastAsia="微软雅黑" w:hAnsi="微软雅黑"/>
          <w:sz w:val="20"/>
          <w:szCs w:val="20"/>
        </w:rPr>
      </w:pPr>
      <w:r>
        <w:rPr>
          <w:rFonts w:ascii="微软雅黑" w:eastAsia="微软雅黑" w:hAnsi="微软雅黑"/>
          <w:sz w:val="20"/>
          <w:szCs w:val="24"/>
        </w:rPr>
        <w:t>为查询</w:t>
      </w:r>
      <w:r>
        <w:rPr>
          <w:rFonts w:ascii="微软雅黑" w:eastAsia="微软雅黑" w:hAnsi="微软雅黑" w:hint="eastAsia"/>
          <w:sz w:val="20"/>
          <w:szCs w:val="24"/>
        </w:rPr>
        <w:t>甲方</w:t>
      </w:r>
      <w:r>
        <w:rPr>
          <w:rFonts w:ascii="微软雅黑" w:eastAsia="微软雅黑" w:hAnsi="微软雅黑"/>
          <w:sz w:val="20"/>
          <w:szCs w:val="24"/>
        </w:rPr>
        <w:t>信用状况，审核</w:t>
      </w:r>
      <w:r>
        <w:rPr>
          <w:rFonts w:ascii="微软雅黑" w:eastAsia="微软雅黑" w:hAnsi="微软雅黑" w:hint="eastAsia"/>
          <w:sz w:val="20"/>
          <w:szCs w:val="24"/>
        </w:rPr>
        <w:t>甲方</w:t>
      </w:r>
      <w:r>
        <w:rPr>
          <w:rFonts w:ascii="微软雅黑" w:eastAsia="微软雅黑" w:hAnsi="微软雅黑"/>
          <w:sz w:val="20"/>
          <w:szCs w:val="24"/>
        </w:rPr>
        <w:t>履</w:t>
      </w:r>
      <w:r>
        <w:rPr>
          <w:rFonts w:ascii="微软雅黑" w:eastAsia="微软雅黑" w:hAnsi="微软雅黑" w:hint="eastAsia"/>
          <w:sz w:val="20"/>
          <w:szCs w:val="24"/>
        </w:rPr>
        <w:t>约</w:t>
      </w:r>
      <w:r>
        <w:rPr>
          <w:rFonts w:ascii="微软雅黑" w:eastAsia="微软雅黑" w:hAnsi="微软雅黑"/>
          <w:sz w:val="20"/>
          <w:szCs w:val="24"/>
        </w:rPr>
        <w:t>能力，确认</w:t>
      </w:r>
      <w:r>
        <w:rPr>
          <w:rFonts w:ascii="微软雅黑" w:eastAsia="微软雅黑" w:hAnsi="微软雅黑" w:hint="eastAsia"/>
          <w:sz w:val="20"/>
          <w:szCs w:val="24"/>
        </w:rPr>
        <w:t>甲方享有</w:t>
      </w:r>
      <w:r>
        <w:rPr>
          <w:rFonts w:ascii="微软雅黑" w:eastAsia="微软雅黑" w:hAnsi="微软雅黑"/>
          <w:sz w:val="20"/>
          <w:szCs w:val="24"/>
        </w:rPr>
        <w:t>本</w:t>
      </w:r>
      <w:r>
        <w:rPr>
          <w:rFonts w:ascii="微软雅黑" w:eastAsia="微软雅黑" w:hAnsi="微软雅黑" w:hint="eastAsia"/>
          <w:sz w:val="20"/>
          <w:szCs w:val="24"/>
        </w:rPr>
        <w:t>合同项下产品</w:t>
      </w:r>
      <w:r>
        <w:rPr>
          <w:rFonts w:ascii="微软雅黑" w:eastAsia="微软雅黑" w:hAnsi="微软雅黑"/>
          <w:sz w:val="20"/>
          <w:szCs w:val="24"/>
        </w:rPr>
        <w:t>的资格，</w:t>
      </w:r>
      <w:r>
        <w:rPr>
          <w:rFonts w:ascii="微软雅黑" w:eastAsia="微软雅黑" w:hAnsi="微软雅黑" w:hint="eastAsia"/>
          <w:sz w:val="20"/>
          <w:szCs w:val="24"/>
        </w:rPr>
        <w:t>进行担保后的相关管理与服务，同时</w:t>
      </w:r>
      <w:r>
        <w:rPr>
          <w:rFonts w:ascii="微软雅黑" w:eastAsia="微软雅黑" w:hAnsi="微软雅黑"/>
          <w:sz w:val="20"/>
          <w:szCs w:val="24"/>
        </w:rPr>
        <w:t>为向</w:t>
      </w:r>
      <w:r>
        <w:rPr>
          <w:rFonts w:ascii="微软雅黑" w:eastAsia="微软雅黑" w:hAnsi="微软雅黑" w:hint="eastAsia"/>
          <w:sz w:val="20"/>
          <w:szCs w:val="24"/>
        </w:rPr>
        <w:t>甲方</w:t>
      </w:r>
      <w:r>
        <w:rPr>
          <w:rFonts w:ascii="微软雅黑" w:eastAsia="微软雅黑" w:hAnsi="微软雅黑"/>
          <w:sz w:val="20"/>
          <w:szCs w:val="24"/>
        </w:rPr>
        <w:t>提供更为全面和广泛的融资、金融等服务</w:t>
      </w:r>
      <w:r>
        <w:rPr>
          <w:rFonts w:ascii="微软雅黑" w:eastAsia="微软雅黑" w:hAnsi="微软雅黑" w:hint="eastAsia"/>
          <w:sz w:val="20"/>
          <w:szCs w:val="24"/>
        </w:rPr>
        <w:t>，</w:t>
      </w:r>
      <w:r>
        <w:rPr>
          <w:rFonts w:ascii="微软雅黑" w:eastAsia="微软雅黑" w:hAnsi="微软雅黑" w:hint="eastAsia"/>
          <w:b/>
          <w:sz w:val="20"/>
          <w:szCs w:val="24"/>
        </w:rPr>
        <w:t>甲方</w:t>
      </w:r>
      <w:r>
        <w:rPr>
          <w:rFonts w:ascii="微软雅黑" w:eastAsia="微软雅黑" w:hAnsi="微软雅黑"/>
          <w:b/>
          <w:sz w:val="20"/>
          <w:szCs w:val="24"/>
        </w:rPr>
        <w:t>同意并授权</w:t>
      </w:r>
      <w:r>
        <w:rPr>
          <w:rFonts w:ascii="微软雅黑" w:eastAsia="微软雅黑" w:hAnsi="微软雅黑" w:hint="eastAsia"/>
          <w:b/>
          <w:sz w:val="20"/>
          <w:szCs w:val="24"/>
        </w:rPr>
        <w:t>乙方</w:t>
      </w:r>
      <w:r>
        <w:rPr>
          <w:rFonts w:ascii="微软雅黑" w:eastAsia="微软雅黑" w:hAnsi="微软雅黑"/>
          <w:b/>
          <w:sz w:val="20"/>
          <w:szCs w:val="24"/>
        </w:rPr>
        <w:t>在不违反《征信业管理条例》等法律法规及国家关于个人金融信息保护方面相关规定的前提下，向中国</w:t>
      </w:r>
      <w:r>
        <w:rPr>
          <w:rFonts w:ascii="微软雅黑" w:eastAsia="微软雅黑" w:hAnsi="微软雅黑" w:hint="eastAsia"/>
          <w:b/>
          <w:sz w:val="20"/>
          <w:szCs w:val="24"/>
        </w:rPr>
        <w:t>人民银行金融信用信息基础</w:t>
      </w:r>
      <w:r>
        <w:rPr>
          <w:rFonts w:ascii="微软雅黑" w:eastAsia="微软雅黑" w:hAnsi="微软雅黑" w:hint="eastAsia"/>
          <w:b/>
          <w:sz w:val="20"/>
          <w:szCs w:val="24"/>
        </w:rPr>
        <w:t>数据库</w:t>
      </w:r>
      <w:r>
        <w:rPr>
          <w:rFonts w:ascii="微软雅黑" w:eastAsia="微软雅黑" w:hAnsi="微软雅黑"/>
          <w:b/>
          <w:sz w:val="20"/>
          <w:szCs w:val="24"/>
        </w:rPr>
        <w:t>及其他依法设立的征信机构、资信评估机构</w:t>
      </w:r>
      <w:r>
        <w:rPr>
          <w:rFonts w:ascii="微软雅黑" w:eastAsia="微软雅黑" w:hAnsi="微软雅黑" w:hint="eastAsia"/>
          <w:b/>
          <w:sz w:val="20"/>
          <w:szCs w:val="24"/>
        </w:rPr>
        <w:t>、数据分析处理机构</w:t>
      </w:r>
      <w:r>
        <w:rPr>
          <w:rFonts w:ascii="微软雅黑" w:eastAsia="微软雅黑" w:hAnsi="微软雅黑"/>
          <w:b/>
          <w:sz w:val="20"/>
          <w:szCs w:val="24"/>
        </w:rPr>
        <w:t>或有关法律、监管机构许可的类似机构（统称</w:t>
      </w:r>
      <w:r>
        <w:rPr>
          <w:rFonts w:ascii="微软雅黑" w:eastAsia="微软雅黑" w:hAnsi="微软雅黑"/>
          <w:b/>
          <w:sz w:val="20"/>
          <w:szCs w:val="24"/>
        </w:rPr>
        <w:t>“</w:t>
      </w:r>
      <w:r>
        <w:rPr>
          <w:rFonts w:ascii="微软雅黑" w:eastAsia="微软雅黑" w:hAnsi="微软雅黑"/>
          <w:b/>
          <w:sz w:val="20"/>
          <w:szCs w:val="24"/>
        </w:rPr>
        <w:t>信用机构</w:t>
      </w:r>
      <w:r>
        <w:rPr>
          <w:rFonts w:ascii="微软雅黑" w:eastAsia="微软雅黑" w:hAnsi="微软雅黑"/>
          <w:b/>
          <w:sz w:val="20"/>
          <w:szCs w:val="24"/>
        </w:rPr>
        <w:t>”</w:t>
      </w:r>
      <w:r>
        <w:rPr>
          <w:rFonts w:ascii="微软雅黑" w:eastAsia="微软雅黑" w:hAnsi="微软雅黑"/>
          <w:b/>
          <w:sz w:val="20"/>
          <w:szCs w:val="24"/>
        </w:rPr>
        <w:t>）</w:t>
      </w:r>
      <w:r>
        <w:rPr>
          <w:rFonts w:ascii="微软雅黑" w:eastAsia="微软雅黑" w:hAnsi="微软雅黑" w:hint="eastAsia"/>
          <w:b/>
          <w:sz w:val="20"/>
          <w:szCs w:val="24"/>
        </w:rPr>
        <w:t>、合法设立的身份信息系统、以及</w:t>
      </w:r>
      <w:r>
        <w:rPr>
          <w:rFonts w:ascii="微软雅黑" w:eastAsia="微软雅黑" w:hAnsi="微软雅黑"/>
          <w:b/>
          <w:sz w:val="20"/>
          <w:szCs w:val="24"/>
        </w:rPr>
        <w:t>为本合同项下</w:t>
      </w:r>
      <w:r>
        <w:rPr>
          <w:rFonts w:ascii="微软雅黑" w:eastAsia="微软雅黑" w:hAnsi="微软雅黑" w:hint="eastAsia"/>
          <w:b/>
          <w:sz w:val="20"/>
          <w:szCs w:val="24"/>
        </w:rPr>
        <w:t>产品和</w:t>
      </w:r>
      <w:r>
        <w:rPr>
          <w:rFonts w:ascii="微软雅黑" w:eastAsia="微软雅黑" w:hAnsi="微软雅黑"/>
          <w:b/>
          <w:sz w:val="20"/>
          <w:szCs w:val="24"/>
        </w:rPr>
        <w:t>服务提供必要技术和服务的合作</w:t>
      </w:r>
      <w:r>
        <w:rPr>
          <w:rFonts w:ascii="微软雅黑" w:eastAsia="微软雅黑" w:hAnsi="微软雅黑" w:hint="eastAsia"/>
          <w:b/>
          <w:sz w:val="20"/>
          <w:szCs w:val="24"/>
        </w:rPr>
        <w:t>机构</w:t>
      </w:r>
      <w:r>
        <w:rPr>
          <w:rFonts w:ascii="微软雅黑" w:eastAsia="微软雅黑" w:hAnsi="微软雅黑"/>
          <w:b/>
          <w:sz w:val="20"/>
          <w:szCs w:val="24"/>
        </w:rPr>
        <w:t>（简称</w:t>
      </w:r>
      <w:r>
        <w:rPr>
          <w:rFonts w:ascii="微软雅黑" w:eastAsia="微软雅黑" w:hAnsi="微软雅黑"/>
          <w:b/>
          <w:sz w:val="20"/>
          <w:szCs w:val="24"/>
        </w:rPr>
        <w:t>“</w:t>
      </w:r>
      <w:r>
        <w:rPr>
          <w:rFonts w:ascii="微软雅黑" w:eastAsia="微软雅黑" w:hAnsi="微软雅黑"/>
          <w:b/>
          <w:sz w:val="20"/>
          <w:szCs w:val="24"/>
        </w:rPr>
        <w:t>合作</w:t>
      </w:r>
      <w:r>
        <w:rPr>
          <w:rFonts w:ascii="微软雅黑" w:eastAsia="微软雅黑" w:hAnsi="微软雅黑" w:hint="eastAsia"/>
          <w:b/>
          <w:sz w:val="20"/>
          <w:szCs w:val="24"/>
        </w:rPr>
        <w:t>机构</w:t>
      </w:r>
      <w:r>
        <w:rPr>
          <w:rFonts w:ascii="微软雅黑" w:eastAsia="微软雅黑" w:hAnsi="微软雅黑"/>
          <w:b/>
          <w:sz w:val="20"/>
          <w:szCs w:val="24"/>
        </w:rPr>
        <w:t>”</w:t>
      </w:r>
      <w:r>
        <w:rPr>
          <w:rFonts w:ascii="微软雅黑" w:eastAsia="微软雅黑" w:hAnsi="微软雅黑"/>
          <w:b/>
          <w:sz w:val="20"/>
          <w:szCs w:val="24"/>
        </w:rPr>
        <w:t>）查询、使用甲方的</w:t>
      </w:r>
      <w:r>
        <w:rPr>
          <w:rFonts w:ascii="微软雅黑" w:eastAsia="微软雅黑" w:hAnsi="微软雅黑" w:hint="eastAsia"/>
          <w:b/>
          <w:sz w:val="20"/>
          <w:szCs w:val="24"/>
        </w:rPr>
        <w:t>基本信息、信用信息和信用报告（统称“个人信息”）</w:t>
      </w:r>
      <w:r>
        <w:rPr>
          <w:rFonts w:ascii="微软雅黑" w:eastAsia="微软雅黑" w:hAnsi="微软雅黑"/>
          <w:sz w:val="20"/>
          <w:szCs w:val="24"/>
        </w:rPr>
        <w:t>。且为建立信用体系，</w:t>
      </w:r>
      <w:r>
        <w:rPr>
          <w:rFonts w:ascii="微软雅黑" w:eastAsia="微软雅黑" w:hAnsi="微软雅黑" w:hint="eastAsia"/>
          <w:sz w:val="20"/>
          <w:szCs w:val="24"/>
        </w:rPr>
        <w:t>甲方</w:t>
      </w:r>
      <w:r>
        <w:rPr>
          <w:rFonts w:ascii="微软雅黑" w:eastAsia="微软雅黑" w:hAnsi="微软雅黑"/>
          <w:sz w:val="20"/>
          <w:szCs w:val="24"/>
        </w:rPr>
        <w:t>同意并授权</w:t>
      </w:r>
      <w:r>
        <w:rPr>
          <w:rFonts w:ascii="微软雅黑" w:eastAsia="微软雅黑" w:hAnsi="微软雅黑" w:hint="eastAsia"/>
          <w:sz w:val="20"/>
          <w:szCs w:val="24"/>
        </w:rPr>
        <w:t>乙方将其在</w:t>
      </w:r>
      <w:r>
        <w:rPr>
          <w:rFonts w:ascii="微软雅黑" w:eastAsia="微软雅黑" w:hAnsi="微软雅黑"/>
          <w:sz w:val="20"/>
          <w:szCs w:val="24"/>
        </w:rPr>
        <w:t>申请和使用本</w:t>
      </w:r>
      <w:r>
        <w:rPr>
          <w:rFonts w:ascii="微软雅黑" w:eastAsia="微软雅黑" w:hAnsi="微软雅黑" w:hint="eastAsia"/>
          <w:sz w:val="20"/>
          <w:szCs w:val="24"/>
        </w:rPr>
        <w:t>合同项下产品和服务</w:t>
      </w:r>
      <w:r>
        <w:rPr>
          <w:rFonts w:ascii="微软雅黑" w:eastAsia="微软雅黑" w:hAnsi="微软雅黑"/>
          <w:sz w:val="20"/>
          <w:szCs w:val="20"/>
        </w:rPr>
        <w:t>过程中提供及形成的甲方的个人信息</w:t>
      </w:r>
      <w:r>
        <w:rPr>
          <w:rFonts w:ascii="微软雅黑" w:eastAsia="微软雅黑" w:hAnsi="微软雅黑" w:hint="eastAsia"/>
          <w:sz w:val="20"/>
          <w:szCs w:val="20"/>
        </w:rPr>
        <w:t>以及乙方</w:t>
      </w:r>
      <w:r>
        <w:rPr>
          <w:rFonts w:ascii="微软雅黑" w:eastAsia="微软雅黑" w:hAnsi="微软雅黑"/>
          <w:sz w:val="20"/>
          <w:szCs w:val="20"/>
        </w:rPr>
        <w:t>查询、收集的</w:t>
      </w:r>
      <w:r>
        <w:rPr>
          <w:rFonts w:ascii="微软雅黑" w:eastAsia="微软雅黑" w:hAnsi="微软雅黑" w:hint="eastAsia"/>
          <w:sz w:val="20"/>
          <w:szCs w:val="20"/>
        </w:rPr>
        <w:t>个人</w:t>
      </w:r>
      <w:r>
        <w:rPr>
          <w:rFonts w:ascii="微软雅黑" w:eastAsia="微软雅黑" w:hAnsi="微软雅黑"/>
          <w:sz w:val="20"/>
          <w:szCs w:val="20"/>
        </w:rPr>
        <w:t>信息向信用机构</w:t>
      </w:r>
      <w:r>
        <w:rPr>
          <w:rFonts w:ascii="微软雅黑" w:eastAsia="微软雅黑" w:hAnsi="微软雅黑" w:hint="eastAsia"/>
          <w:sz w:val="20"/>
          <w:szCs w:val="20"/>
        </w:rPr>
        <w:t>、身份信息系统、合作机构、</w:t>
      </w:r>
      <w:r>
        <w:rPr>
          <w:rFonts w:ascii="微软雅黑" w:eastAsia="微软雅黑" w:hAnsi="微软雅黑"/>
          <w:sz w:val="20"/>
          <w:szCs w:val="20"/>
        </w:rPr>
        <w:t>政府机关、监管机构及其他依法有权机构</w:t>
      </w:r>
      <w:r>
        <w:rPr>
          <w:rFonts w:ascii="微软雅黑" w:eastAsia="微软雅黑" w:hAnsi="微软雅黑" w:hint="eastAsia"/>
          <w:sz w:val="20"/>
          <w:szCs w:val="20"/>
        </w:rPr>
        <w:t>提供。</w:t>
      </w:r>
    </w:p>
    <w:p w14:paraId="788EB6DD" w14:textId="77777777" w:rsidR="000337DF" w:rsidRDefault="000337DF">
      <w:pPr>
        <w:snapToGrid w:val="0"/>
        <w:spacing w:line="360" w:lineRule="exact"/>
        <w:ind w:left="378"/>
        <w:rPr>
          <w:rFonts w:ascii="微软雅黑" w:eastAsia="微软雅黑" w:hAnsi="微软雅黑"/>
          <w:sz w:val="20"/>
          <w:szCs w:val="20"/>
        </w:rPr>
      </w:pPr>
    </w:p>
    <w:p w14:paraId="160A3945" w14:textId="77777777" w:rsidR="000337DF" w:rsidRDefault="00640F3A">
      <w:pPr>
        <w:numPr>
          <w:ilvl w:val="0"/>
          <w:numId w:val="1"/>
        </w:numPr>
        <w:snapToGrid w:val="0"/>
        <w:spacing w:line="360" w:lineRule="exact"/>
        <w:ind w:rightChars="-154" w:right="-323"/>
        <w:rPr>
          <w:rFonts w:ascii="微软雅黑" w:eastAsia="微软雅黑" w:hAnsi="微软雅黑"/>
          <w:sz w:val="20"/>
          <w:szCs w:val="20"/>
        </w:rPr>
      </w:pPr>
      <w:r>
        <w:rPr>
          <w:rFonts w:ascii="微软雅黑" w:eastAsia="微软雅黑" w:hAnsi="微软雅黑" w:hint="eastAsia"/>
          <w:b/>
          <w:sz w:val="20"/>
          <w:szCs w:val="20"/>
        </w:rPr>
        <w:lastRenderedPageBreak/>
        <w:t>费用</w:t>
      </w:r>
    </w:p>
    <w:p w14:paraId="2143BEA5" w14:textId="063CDFAA" w:rsidR="000337DF" w:rsidRPr="000337DF" w:rsidRDefault="00640F3A" w:rsidP="000337DF">
      <w:pPr>
        <w:numPr>
          <w:ilvl w:val="1"/>
          <w:numId w:val="1"/>
        </w:numPr>
        <w:snapToGrid w:val="0"/>
        <w:spacing w:afterLines="50" w:after="156" w:line="360" w:lineRule="exact"/>
        <w:ind w:left="927" w:hanging="360"/>
        <w:rPr>
          <w:ins w:id="0" w:author="frank zhuo" w:date="2019-10-25T20:49:00Z"/>
          <w:rFonts w:ascii="微软雅黑" w:eastAsia="微软雅黑" w:hAnsi="微软雅黑"/>
          <w:sz w:val="20"/>
          <w:szCs w:val="24"/>
          <w:rPrChange w:id="1" w:author="frank zhuo" w:date="2019-10-25T21:03:00Z">
            <w:rPr>
              <w:ins w:id="2" w:author="frank zhuo" w:date="2019-10-25T20:49:00Z"/>
            </w:rPr>
          </w:rPrChange>
        </w:rPr>
        <w:pPrChange w:id="3" w:author="frank zhuo" w:date="2019-10-25T20:49:00Z">
          <w:pPr>
            <w:pStyle w:val="ae"/>
            <w:numPr>
              <w:numId w:val="2"/>
            </w:numPr>
            <w:spacing w:afterLines="50" w:after="156" w:line="240" w:lineRule="exact"/>
            <w:ind w:left="927" w:firstLineChars="0" w:hanging="360"/>
          </w:pPr>
        </w:pPrChange>
      </w:pPr>
      <w:r>
        <w:rPr>
          <w:rFonts w:ascii="微软雅黑" w:eastAsia="微软雅黑" w:hAnsi="微软雅黑" w:hint="eastAsia"/>
          <w:sz w:val="20"/>
          <w:szCs w:val="20"/>
        </w:rPr>
        <w:t>甲方应就本协议项下乙方提供的</w:t>
      </w:r>
      <w:del w:id="4" w:author="Eve廖" w:date="2019-10-25T22:25:00Z">
        <w:r>
          <w:rPr>
            <w:rFonts w:ascii="微软雅黑" w:eastAsia="微软雅黑" w:hAnsi="微软雅黑" w:hint="eastAsia"/>
            <w:sz w:val="20"/>
            <w:szCs w:val="20"/>
          </w:rPr>
          <w:delText>担保保证</w:delText>
        </w:r>
      </w:del>
      <w:ins w:id="5" w:author="Eve廖" w:date="2019-10-25T22:25:00Z">
        <w:r>
          <w:rPr>
            <w:rFonts w:ascii="微软雅黑" w:eastAsia="微软雅黑" w:hAnsi="微软雅黑" w:hint="eastAsia"/>
            <w:sz w:val="20"/>
            <w:szCs w:val="20"/>
          </w:rPr>
          <w:t>融资担保咨询</w:t>
        </w:r>
      </w:ins>
      <w:r>
        <w:rPr>
          <w:rFonts w:ascii="微软雅黑" w:eastAsia="微软雅黑" w:hAnsi="微软雅黑" w:hint="eastAsia"/>
          <w:sz w:val="20"/>
          <w:szCs w:val="20"/>
        </w:rPr>
        <w:t>服务向乙方支付</w:t>
      </w:r>
      <w:r>
        <w:rPr>
          <w:rFonts w:ascii="微软雅黑" w:eastAsia="微软雅黑" w:hAnsi="微软雅黑"/>
          <w:sz w:val="20"/>
          <w:szCs w:val="20"/>
        </w:rPr>
        <w:t>担保咨询服务费</w:t>
      </w:r>
      <w:r>
        <w:rPr>
          <w:rFonts w:ascii="微软雅黑" w:eastAsia="微软雅黑" w:hAnsi="微软雅黑" w:hint="eastAsia"/>
          <w:sz w:val="20"/>
          <w:szCs w:val="20"/>
        </w:rPr>
        <w:t>，甲方应付的担保</w:t>
      </w:r>
      <w:r>
        <w:rPr>
          <w:rFonts w:ascii="微软雅黑" w:eastAsia="微软雅黑" w:hAnsi="微软雅黑"/>
          <w:sz w:val="20"/>
          <w:szCs w:val="20"/>
        </w:rPr>
        <w:t>咨询</w:t>
      </w:r>
      <w:r>
        <w:rPr>
          <w:rFonts w:ascii="微软雅黑" w:eastAsia="微软雅黑" w:hAnsi="微软雅黑" w:hint="eastAsia"/>
          <w:sz w:val="20"/>
          <w:szCs w:val="20"/>
        </w:rPr>
        <w:t>服务费</w:t>
      </w:r>
      <w:r>
        <w:rPr>
          <w:rFonts w:ascii="微软雅黑" w:eastAsia="微软雅黑" w:hAnsi="微软雅黑"/>
          <w:sz w:val="20"/>
          <w:szCs w:val="20"/>
        </w:rPr>
        <w:t>根据</w:t>
      </w:r>
      <w:r>
        <w:rPr>
          <w:rFonts w:ascii="微软雅黑" w:eastAsia="微软雅黑" w:hAnsi="微软雅黑" w:hint="eastAsia"/>
          <w:sz w:val="20"/>
          <w:szCs w:val="20"/>
        </w:rPr>
        <w:t>还款期数每月向乙方支付，乙方</w:t>
      </w:r>
      <w:r>
        <w:rPr>
          <w:rFonts w:ascii="微软雅黑" w:eastAsia="微软雅黑" w:hAnsi="微软雅黑"/>
          <w:sz w:val="20"/>
          <w:szCs w:val="20"/>
        </w:rPr>
        <w:t>每期应收的</w:t>
      </w:r>
      <w:r>
        <w:rPr>
          <w:rFonts w:ascii="微软雅黑" w:eastAsia="微软雅黑" w:hAnsi="微软雅黑" w:hint="eastAsia"/>
          <w:sz w:val="20"/>
          <w:szCs w:val="20"/>
        </w:rPr>
        <w:t>担保</w:t>
      </w:r>
      <w:r>
        <w:rPr>
          <w:rFonts w:ascii="微软雅黑" w:eastAsia="微软雅黑" w:hAnsi="微软雅黑"/>
          <w:sz w:val="20"/>
          <w:szCs w:val="20"/>
        </w:rPr>
        <w:t>咨询服务费</w:t>
      </w:r>
      <w:ins w:id="6" w:author="frank zhuo" w:date="2019-10-25T20:45:00Z">
        <w:r>
          <w:rPr>
            <w:rFonts w:ascii="微软雅黑" w:eastAsia="微软雅黑" w:hAnsi="微软雅黑" w:hint="eastAsia"/>
            <w:sz w:val="20"/>
            <w:szCs w:val="20"/>
          </w:rPr>
          <w:t>按</w:t>
        </w:r>
        <w:proofErr w:type="gramStart"/>
        <w:r>
          <w:rPr>
            <w:rFonts w:ascii="微软雅黑" w:eastAsia="微软雅黑" w:hAnsi="微软雅黑"/>
            <w:sz w:val="20"/>
            <w:szCs w:val="20"/>
          </w:rPr>
          <w:t>以下勾选的</w:t>
        </w:r>
      </w:ins>
      <w:proofErr w:type="gramEnd"/>
      <w:del w:id="7" w:author="frank zhuo" w:date="2019-10-25T20:45:00Z">
        <w:r>
          <w:rPr>
            <w:rFonts w:ascii="微软雅黑" w:eastAsia="微软雅黑" w:hAnsi="微软雅黑" w:hint="eastAsia"/>
            <w:sz w:val="20"/>
            <w:szCs w:val="20"/>
          </w:rPr>
          <w:delText>计算</w:delText>
        </w:r>
      </w:del>
      <w:ins w:id="8" w:author="frank zhuo" w:date="2019-10-25T20:56:00Z">
        <w:r>
          <w:rPr>
            <w:rFonts w:ascii="微软雅黑" w:eastAsia="微软雅黑" w:hAnsi="微软雅黑" w:hint="eastAsia"/>
            <w:sz w:val="20"/>
            <w:szCs w:val="20"/>
          </w:rPr>
          <w:t>方式</w:t>
        </w:r>
      </w:ins>
      <w:del w:id="9" w:author="frank zhuo" w:date="2019-10-25T20:56:00Z">
        <w:r>
          <w:rPr>
            <w:rFonts w:ascii="微软雅黑" w:eastAsia="微软雅黑" w:hAnsi="微软雅黑"/>
            <w:sz w:val="20"/>
            <w:szCs w:val="20"/>
          </w:rPr>
          <w:delText>公式</w:delText>
        </w:r>
      </w:del>
      <w:ins w:id="10" w:author="frank zhuo" w:date="2019-10-25T20:45:00Z">
        <w:r>
          <w:rPr>
            <w:rFonts w:ascii="微软雅黑" w:eastAsia="微软雅黑" w:hAnsi="微软雅黑" w:hint="eastAsia"/>
            <w:sz w:val="20"/>
            <w:szCs w:val="20"/>
          </w:rPr>
          <w:t>计算</w:t>
        </w:r>
      </w:ins>
      <w:del w:id="11" w:author="frank zhuo" w:date="2019-10-25T20:45:00Z">
        <w:r>
          <w:rPr>
            <w:rFonts w:ascii="微软雅黑" w:eastAsia="微软雅黑" w:hAnsi="微软雅黑"/>
            <w:sz w:val="20"/>
            <w:szCs w:val="20"/>
          </w:rPr>
          <w:delText>为</w:delText>
        </w:r>
      </w:del>
      <w:ins w:id="12" w:author="吴韬" w:date="2019-05-12T19:17:00Z">
        <w:r>
          <w:rPr>
            <w:rFonts w:ascii="微软雅黑" w:eastAsia="微软雅黑" w:hAnsi="微软雅黑" w:hint="eastAsia"/>
            <w:sz w:val="20"/>
            <w:szCs w:val="20"/>
          </w:rPr>
          <w:t>：</w:t>
        </w:r>
      </w:ins>
      <w:ins w:id="13" w:author="frank zhuo" w:date="2019-10-25T20:47:00Z">
        <w:r>
          <w:rPr>
            <w:rFonts w:ascii="微软雅黑" w:eastAsia="微软雅黑" w:hAnsi="微软雅黑"/>
            <w:sz w:val="20"/>
            <w:szCs w:val="20"/>
          </w:rPr>
          <w:br/>
        </w:r>
        <w:r>
          <w:rPr>
            <w:rFonts w:ascii="微软雅黑" w:eastAsia="微软雅黑" w:hAnsi="微软雅黑" w:hint="eastAsia"/>
            <w:b/>
            <w:sz w:val="20"/>
            <w:rPrChange w:id="14" w:author="frank zhuo" w:date="2019-10-25T20:53:00Z">
              <w:rPr>
                <w:rFonts w:ascii="微软雅黑" w:eastAsia="微软雅黑" w:hAnsi="微软雅黑" w:hint="eastAsia"/>
                <w:sz w:val="20"/>
              </w:rPr>
            </w:rPrChange>
          </w:rPr>
          <w:t>□</w:t>
        </w:r>
        <w:r>
          <w:rPr>
            <w:rFonts w:ascii="微软雅黑" w:eastAsia="微软雅黑" w:hAnsi="微软雅黑" w:hint="eastAsia"/>
            <w:b/>
            <w:sz w:val="20"/>
            <w:szCs w:val="24"/>
            <w:rPrChange w:id="15" w:author="frank zhuo" w:date="2019-10-25T20:53:00Z">
              <w:rPr>
                <w:rFonts w:ascii="微软雅黑" w:eastAsia="微软雅黑" w:hAnsi="微软雅黑" w:hint="eastAsia"/>
                <w:sz w:val="20"/>
                <w:szCs w:val="24"/>
              </w:rPr>
            </w:rPrChange>
          </w:rPr>
          <w:t>分期</w:t>
        </w:r>
        <w:r>
          <w:rPr>
            <w:rFonts w:ascii="微软雅黑" w:eastAsia="微软雅黑" w:hAnsi="微软雅黑"/>
            <w:b/>
            <w:sz w:val="20"/>
            <w:szCs w:val="24"/>
            <w:rPrChange w:id="16" w:author="frank zhuo" w:date="2019-10-25T20:53:00Z">
              <w:rPr>
                <w:rFonts w:ascii="微软雅黑" w:eastAsia="微软雅黑" w:hAnsi="微软雅黑"/>
                <w:sz w:val="20"/>
                <w:szCs w:val="24"/>
              </w:rPr>
            </w:rPrChange>
          </w:rPr>
          <w:t>还款</w:t>
        </w:r>
        <w:r>
          <w:rPr>
            <w:rFonts w:ascii="微软雅黑" w:eastAsia="微软雅黑" w:hAnsi="微软雅黑"/>
            <w:sz w:val="20"/>
            <w:szCs w:val="24"/>
          </w:rPr>
          <w:br/>
        </w:r>
        <w:r>
          <w:rPr>
            <w:rFonts w:ascii="微软雅黑" w:eastAsia="微软雅黑" w:hAnsi="微软雅黑" w:hint="eastAsia"/>
            <w:b/>
            <w:sz w:val="20"/>
            <w:szCs w:val="24"/>
          </w:rPr>
          <w:t>1</w:t>
        </w:r>
        <w:r>
          <w:rPr>
            <w:rFonts w:ascii="微软雅黑" w:eastAsia="微软雅黑" w:hAnsi="微软雅黑" w:hint="eastAsia"/>
            <w:b/>
            <w:sz w:val="20"/>
            <w:szCs w:val="24"/>
          </w:rPr>
          <w:t>）每期担保咨询费金额</w:t>
        </w:r>
        <w:r>
          <w:rPr>
            <w:rFonts w:ascii="微软雅黑" w:eastAsia="微软雅黑" w:hAnsi="微软雅黑" w:hint="eastAsia"/>
            <w:b/>
            <w:sz w:val="20"/>
            <w:szCs w:val="24"/>
          </w:rPr>
          <w:t>=</w:t>
        </w:r>
        <w:r>
          <w:rPr>
            <w:rFonts w:ascii="微软雅黑" w:eastAsia="微软雅黑" w:hAnsi="微软雅黑" w:hint="eastAsia"/>
            <w:b/>
            <w:sz w:val="20"/>
            <w:szCs w:val="24"/>
          </w:rPr>
          <w:t>每期应还金额－每期应还贷款本息－每期应支付的担保费。担保咨询费支付期限与贷款期限相同；每期应</w:t>
        </w:r>
        <w:proofErr w:type="gramStart"/>
        <w:r>
          <w:rPr>
            <w:rFonts w:ascii="微软雅黑" w:eastAsia="微软雅黑" w:hAnsi="微软雅黑" w:hint="eastAsia"/>
            <w:b/>
            <w:sz w:val="20"/>
            <w:szCs w:val="24"/>
          </w:rPr>
          <w:t>还金额</w:t>
        </w:r>
        <w:proofErr w:type="gramEnd"/>
        <w:r>
          <w:rPr>
            <w:rFonts w:ascii="微软雅黑" w:eastAsia="微软雅黑" w:hAnsi="微软雅黑" w:hint="eastAsia"/>
            <w:b/>
            <w:sz w:val="20"/>
            <w:szCs w:val="24"/>
          </w:rPr>
          <w:t>=</w:t>
        </w:r>
        <w:r>
          <w:rPr>
            <w:rFonts w:ascii="微软雅黑" w:eastAsia="微软雅黑" w:hAnsi="微软雅黑" w:hint="eastAsia"/>
            <w:b/>
            <w:sz w:val="20"/>
            <w:szCs w:val="24"/>
          </w:rPr>
          <w:t>借款本金</w:t>
        </w:r>
        <w:r>
          <w:rPr>
            <w:rFonts w:ascii="微软雅黑" w:eastAsia="微软雅黑" w:hAnsi="微软雅黑" w:hint="eastAsia"/>
            <w:b/>
            <w:sz w:val="20"/>
            <w:szCs w:val="24"/>
          </w:rPr>
          <w:t>/</w:t>
        </w:r>
        <w:r>
          <w:rPr>
            <w:rFonts w:ascii="微软雅黑" w:eastAsia="微软雅黑" w:hAnsi="微软雅黑" w:hint="eastAsia"/>
            <w:b/>
            <w:sz w:val="20"/>
            <w:szCs w:val="24"/>
          </w:rPr>
          <w:t>借款期数</w:t>
        </w:r>
        <w:r>
          <w:rPr>
            <w:rFonts w:ascii="微软雅黑" w:eastAsia="微软雅黑" w:hAnsi="微软雅黑" w:hint="eastAsia"/>
            <w:b/>
            <w:sz w:val="20"/>
            <w:szCs w:val="24"/>
          </w:rPr>
          <w:t>+</w:t>
        </w:r>
        <w:r>
          <w:rPr>
            <w:rFonts w:ascii="微软雅黑" w:eastAsia="微软雅黑" w:hAnsi="微软雅黑" w:hint="eastAsia"/>
            <w:b/>
            <w:sz w:val="20"/>
            <w:szCs w:val="24"/>
          </w:rPr>
          <w:t>借款本金</w:t>
        </w:r>
        <w:r>
          <w:rPr>
            <w:rFonts w:ascii="微软雅黑" w:eastAsia="微软雅黑" w:hAnsi="微软雅黑" w:hint="eastAsia"/>
            <w:b/>
            <w:sz w:val="20"/>
            <w:szCs w:val="24"/>
          </w:rPr>
          <w:t>*</w:t>
        </w:r>
        <w:r>
          <w:rPr>
            <w:rFonts w:ascii="微软雅黑" w:eastAsia="微软雅黑" w:hAnsi="微软雅黑" w:hint="eastAsia"/>
            <w:b/>
            <w:sz w:val="20"/>
            <w:szCs w:val="24"/>
          </w:rPr>
          <w:t>借款期费率，具体每期应</w:t>
        </w:r>
        <w:proofErr w:type="gramStart"/>
        <w:r>
          <w:rPr>
            <w:rFonts w:ascii="微软雅黑" w:eastAsia="微软雅黑" w:hAnsi="微软雅黑" w:hint="eastAsia"/>
            <w:b/>
            <w:sz w:val="20"/>
            <w:szCs w:val="24"/>
          </w:rPr>
          <w:t>还金额</w:t>
        </w:r>
        <w:proofErr w:type="gramEnd"/>
        <w:r>
          <w:rPr>
            <w:rFonts w:ascii="微软雅黑" w:eastAsia="微软雅黑" w:hAnsi="微软雅黑" w:hint="eastAsia"/>
            <w:b/>
            <w:sz w:val="20"/>
            <w:szCs w:val="24"/>
          </w:rPr>
          <w:t>可在线上服务平台查询；每期应还本息是指甲方</w:t>
        </w:r>
        <w:r>
          <w:rPr>
            <w:rFonts w:ascii="微软雅黑" w:eastAsia="微软雅黑" w:hAnsi="微软雅黑"/>
            <w:b/>
            <w:sz w:val="20"/>
            <w:szCs w:val="24"/>
          </w:rPr>
          <w:t>每期</w:t>
        </w:r>
        <w:r>
          <w:rPr>
            <w:rFonts w:ascii="微软雅黑" w:eastAsia="微软雅黑" w:hAnsi="微软雅黑" w:hint="eastAsia"/>
            <w:b/>
            <w:sz w:val="20"/>
            <w:szCs w:val="24"/>
          </w:rPr>
          <w:t>应向</w:t>
        </w:r>
        <w:r>
          <w:rPr>
            <w:rFonts w:ascii="微软雅黑" w:eastAsia="微软雅黑" w:hAnsi="微软雅黑"/>
            <w:b/>
            <w:sz w:val="20"/>
            <w:szCs w:val="24"/>
          </w:rPr>
          <w:t>贷款人偿还的全部款项，</w:t>
        </w:r>
        <w:r>
          <w:rPr>
            <w:rFonts w:ascii="微软雅黑" w:eastAsia="微软雅黑" w:hAnsi="微软雅黑" w:hint="eastAsia"/>
            <w:b/>
            <w:sz w:val="20"/>
            <w:szCs w:val="24"/>
          </w:rPr>
          <w:t>以《</w:t>
        </w:r>
      </w:ins>
      <w:ins w:id="17" w:author="Eve廖" w:date="2019-10-25T22:27:00Z">
        <w:r>
          <w:rPr>
            <w:rFonts w:ascii="微软雅黑" w:eastAsia="微软雅黑" w:hAnsi="微软雅黑" w:hint="eastAsia"/>
            <w:b/>
            <w:sz w:val="20"/>
            <w:szCs w:val="24"/>
          </w:rPr>
          <w:t>个人贷款借款</w:t>
        </w:r>
      </w:ins>
      <w:ins w:id="18" w:author="frank zhuo" w:date="2019-10-25T20:47:00Z">
        <w:del w:id="19" w:author="Eve廖" w:date="2019-10-25T22:27:00Z">
          <w:r>
            <w:rPr>
              <w:rFonts w:ascii="微软雅黑" w:eastAsia="微软雅黑" w:hAnsi="微软雅黑" w:hint="eastAsia"/>
              <w:b/>
              <w:sz w:val="20"/>
              <w:szCs w:val="24"/>
            </w:rPr>
            <w:delText>个人借款</w:delText>
          </w:r>
        </w:del>
        <w:r>
          <w:rPr>
            <w:rFonts w:ascii="微软雅黑" w:eastAsia="微软雅黑" w:hAnsi="微软雅黑" w:hint="eastAsia"/>
            <w:b/>
            <w:sz w:val="20"/>
            <w:szCs w:val="24"/>
          </w:rPr>
          <w:t>合同》约定</w:t>
        </w:r>
        <w:r>
          <w:rPr>
            <w:rFonts w:ascii="微软雅黑" w:eastAsia="微软雅黑" w:hAnsi="微软雅黑"/>
            <w:b/>
            <w:sz w:val="20"/>
            <w:szCs w:val="24"/>
          </w:rPr>
          <w:t>为准</w:t>
        </w:r>
        <w:r>
          <w:rPr>
            <w:rFonts w:ascii="微软雅黑" w:eastAsia="微软雅黑" w:hAnsi="微软雅黑" w:hint="eastAsia"/>
            <w:b/>
            <w:sz w:val="20"/>
            <w:szCs w:val="24"/>
          </w:rPr>
          <w:t>；每期应支付的担保费参见借款人</w:t>
        </w:r>
        <w:r>
          <w:rPr>
            <w:rFonts w:ascii="微软雅黑" w:eastAsia="微软雅黑" w:hAnsi="微软雅黑"/>
            <w:b/>
            <w:sz w:val="20"/>
            <w:szCs w:val="24"/>
          </w:rPr>
          <w:t>与担保人签署的</w:t>
        </w:r>
        <w:r>
          <w:rPr>
            <w:rFonts w:ascii="微软雅黑" w:eastAsia="微软雅黑" w:hAnsi="微软雅黑" w:hint="eastAsia"/>
            <w:b/>
            <w:sz w:val="20"/>
            <w:szCs w:val="24"/>
          </w:rPr>
          <w:t>《个人贷款委托担保合同》。借款期费率为【】。</w:t>
        </w:r>
        <w:r>
          <w:rPr>
            <w:rFonts w:ascii="微软雅黑" w:eastAsia="微软雅黑" w:hAnsi="微软雅黑"/>
            <w:sz w:val="20"/>
            <w:szCs w:val="24"/>
          </w:rPr>
          <w:br/>
        </w:r>
        <w:r>
          <w:rPr>
            <w:rFonts w:ascii="微软雅黑" w:eastAsia="微软雅黑" w:hAnsi="微软雅黑"/>
            <w:b/>
            <w:sz w:val="20"/>
            <w:szCs w:val="24"/>
            <w:rPrChange w:id="20" w:author="frank zhuo" w:date="2019-10-25T20:47:00Z">
              <w:rPr>
                <w:rFonts w:ascii="微软雅黑" w:eastAsia="微软雅黑" w:hAnsi="微软雅黑"/>
                <w:sz w:val="20"/>
                <w:szCs w:val="24"/>
              </w:rPr>
            </w:rPrChange>
          </w:rPr>
          <w:t>2</w:t>
        </w:r>
        <w:r>
          <w:rPr>
            <w:rFonts w:ascii="微软雅黑" w:eastAsia="微软雅黑" w:hAnsi="微软雅黑"/>
            <w:b/>
            <w:sz w:val="20"/>
            <w:szCs w:val="24"/>
            <w:rPrChange w:id="21" w:author="frank zhuo" w:date="2019-10-25T20:47:00Z">
              <w:rPr>
                <w:rFonts w:ascii="微软雅黑" w:eastAsia="微软雅黑" w:hAnsi="微软雅黑"/>
                <w:sz w:val="20"/>
                <w:szCs w:val="24"/>
              </w:rPr>
            </w:rPrChange>
          </w:rPr>
          <w:t>）</w:t>
        </w:r>
        <w:r>
          <w:rPr>
            <w:rFonts w:ascii="微软雅黑" w:eastAsia="微软雅黑" w:hAnsi="微软雅黑" w:hint="eastAsia"/>
            <w:b/>
            <w:sz w:val="20"/>
            <w:szCs w:val="24"/>
          </w:rPr>
          <w:t>如因任何</w:t>
        </w:r>
        <w:r>
          <w:rPr>
            <w:rFonts w:ascii="微软雅黑" w:eastAsia="微软雅黑" w:hAnsi="微软雅黑"/>
            <w:b/>
            <w:sz w:val="20"/>
            <w:szCs w:val="24"/>
          </w:rPr>
          <w:t>原因</w:t>
        </w:r>
        <w:r>
          <w:rPr>
            <w:rFonts w:ascii="微软雅黑" w:eastAsia="微软雅黑" w:hAnsi="微软雅黑" w:hint="eastAsia"/>
            <w:b/>
            <w:sz w:val="20"/>
            <w:szCs w:val="24"/>
          </w:rPr>
          <w:t>甲方提前结清贷款的，甲方应支付提前还款违约金，提前还款违约金</w:t>
        </w:r>
        <w:r>
          <w:rPr>
            <w:rFonts w:ascii="微软雅黑" w:eastAsia="微软雅黑" w:hAnsi="微软雅黑" w:hint="eastAsia"/>
            <w:b/>
            <w:sz w:val="20"/>
            <w:szCs w:val="24"/>
          </w:rPr>
          <w:t>=</w:t>
        </w:r>
      </w:ins>
      <w:ins w:id="22" w:author="frank zhuo" w:date="2019-10-25T20:48:00Z">
        <w:r>
          <w:rPr>
            <w:rFonts w:ascii="微软雅黑" w:eastAsia="微软雅黑" w:hAnsi="微软雅黑" w:hint="eastAsia"/>
            <w:b/>
            <w:sz w:val="20"/>
            <w:szCs w:val="24"/>
          </w:rPr>
          <w:t>∑（截至提前还款日的每日贷款本金余额）</w:t>
        </w:r>
      </w:ins>
      <w:ins w:id="23" w:author="frank zhuo" w:date="2019-10-25T20:51:00Z">
        <w:del w:id="24" w:author="房 佳斐" w:date="2019-10-31T10:50:00Z">
          <w:r w:rsidDel="00936977">
            <w:rPr>
              <w:rFonts w:ascii="微软雅黑" w:eastAsia="微软雅黑" w:hAnsi="微软雅黑" w:hint="eastAsia"/>
              <w:b/>
              <w:sz w:val="20"/>
              <w:szCs w:val="24"/>
            </w:rPr>
            <w:delText>×</w:delText>
          </w:r>
        </w:del>
      </w:ins>
      <w:ins w:id="25" w:author="房 佳斐" w:date="2019-10-31T10:50:00Z">
        <w:r w:rsidR="00936977">
          <w:rPr>
            <w:rFonts w:ascii="微软雅黑" w:eastAsia="微软雅黑" w:hAnsi="微软雅黑" w:hint="eastAsia"/>
            <w:b/>
            <w:sz w:val="20"/>
            <w:szCs w:val="24"/>
          </w:rPr>
          <w:t>*</w:t>
        </w:r>
      </w:ins>
      <w:commentRangeStart w:id="26"/>
      <w:ins w:id="27" w:author="frank zhuo" w:date="2019-10-25T20:48:00Z">
        <w:del w:id="28" w:author="房 佳斐" w:date="2019-10-31T10:50:00Z">
          <w:r w:rsidDel="00936977">
            <w:rPr>
              <w:rFonts w:ascii="微软雅黑" w:eastAsia="微软雅黑" w:hAnsi="微软雅黑" w:hint="eastAsia"/>
              <w:b/>
              <w:sz w:val="20"/>
              <w:szCs w:val="24"/>
            </w:rPr>
            <w:delText>36%</w:delText>
          </w:r>
        </w:del>
      </w:ins>
      <w:ins w:id="29" w:author="frank zhuo" w:date="2019-10-25T20:51:00Z">
        <w:del w:id="30" w:author="房 佳斐" w:date="2019-10-31T10:50:00Z">
          <w:r w:rsidDel="00936977">
            <w:rPr>
              <w:rFonts w:ascii="微软雅黑" w:eastAsia="微软雅黑" w:hAnsi="微软雅黑" w:hint="eastAsia"/>
              <w:b/>
              <w:sz w:val="20"/>
              <w:szCs w:val="24"/>
            </w:rPr>
            <w:delText>÷</w:delText>
          </w:r>
          <w:r w:rsidDel="00936977">
            <w:rPr>
              <w:rFonts w:ascii="微软雅黑" w:eastAsia="微软雅黑" w:hAnsi="微软雅黑" w:hint="eastAsia"/>
              <w:b/>
              <w:sz w:val="20"/>
              <w:szCs w:val="24"/>
            </w:rPr>
            <w:delText>365</w:delText>
          </w:r>
        </w:del>
      </w:ins>
      <w:ins w:id="31" w:author="房 佳斐" w:date="2019-10-31T10:50:00Z">
        <w:r w:rsidR="00936977">
          <w:rPr>
            <w:rFonts w:ascii="微软雅黑" w:eastAsia="微软雅黑" w:hAnsi="微软雅黑" w:hint="eastAsia"/>
            <w:b/>
            <w:sz w:val="20"/>
            <w:szCs w:val="24"/>
          </w:rPr>
          <w:t>【】%</w:t>
        </w:r>
        <w:commentRangeEnd w:id="26"/>
        <w:r w:rsidR="00936977">
          <w:rPr>
            <w:rStyle w:val="ad"/>
          </w:rPr>
          <w:commentReference w:id="26"/>
        </w:r>
      </w:ins>
      <w:ins w:id="32" w:author="frank zhuo" w:date="2019-10-25T20:48:00Z">
        <w:r>
          <w:rPr>
            <w:rFonts w:ascii="微软雅黑" w:eastAsia="微软雅黑" w:hAnsi="微软雅黑" w:hint="eastAsia"/>
            <w:b/>
            <w:sz w:val="20"/>
            <w:szCs w:val="24"/>
          </w:rPr>
          <w:t>-</w:t>
        </w:r>
        <w:r>
          <w:rPr>
            <w:rFonts w:ascii="微软雅黑" w:eastAsia="微软雅黑" w:hAnsi="微软雅黑" w:hint="eastAsia"/>
            <w:b/>
            <w:sz w:val="20"/>
            <w:szCs w:val="24"/>
          </w:rPr>
          <w:t>实际已还息费</w:t>
        </w:r>
        <w:r>
          <w:rPr>
            <w:rFonts w:ascii="微软雅黑" w:eastAsia="微软雅黑" w:hAnsi="微软雅黑" w:hint="eastAsia"/>
            <w:b/>
            <w:sz w:val="20"/>
            <w:szCs w:val="24"/>
          </w:rPr>
          <w:t>-</w:t>
        </w:r>
        <w:r>
          <w:rPr>
            <w:rFonts w:ascii="微软雅黑" w:eastAsia="微软雅黑" w:hAnsi="微软雅黑" w:hint="eastAsia"/>
            <w:b/>
            <w:sz w:val="20"/>
            <w:szCs w:val="24"/>
          </w:rPr>
          <w:t>当期应还未还息费</w:t>
        </w:r>
      </w:ins>
      <w:ins w:id="33" w:author="frank zhuo" w:date="2019-10-25T20:49:00Z">
        <w:r>
          <w:rPr>
            <w:rFonts w:ascii="微软雅黑" w:eastAsia="微软雅黑" w:hAnsi="微软雅黑" w:hint="eastAsia"/>
            <w:b/>
            <w:sz w:val="20"/>
            <w:szCs w:val="24"/>
          </w:rPr>
          <w:t>。</w:t>
        </w:r>
      </w:ins>
      <w:ins w:id="34" w:author="frank zhuo" w:date="2019-10-25T21:03:00Z">
        <w:r>
          <w:rPr>
            <w:rFonts w:ascii="微软雅黑" w:eastAsia="微软雅黑" w:hAnsi="微软雅黑"/>
            <w:sz w:val="20"/>
            <w:szCs w:val="24"/>
          </w:rPr>
          <w:br/>
        </w:r>
      </w:ins>
      <w:ins w:id="35" w:author="frank zhuo" w:date="2019-10-25T20:49:00Z">
        <w:r>
          <w:rPr>
            <w:rFonts w:ascii="微软雅黑" w:eastAsia="微软雅黑" w:hAnsi="微软雅黑"/>
            <w:b/>
            <w:sz w:val="20"/>
            <w:szCs w:val="24"/>
            <w:rPrChange w:id="36" w:author="frank zhuo" w:date="2019-10-25T21:03:00Z">
              <w:rPr/>
            </w:rPrChange>
          </w:rPr>
          <w:t>3</w:t>
        </w:r>
        <w:r>
          <w:rPr>
            <w:rFonts w:ascii="微软雅黑" w:eastAsia="微软雅黑" w:hAnsi="微软雅黑" w:hint="eastAsia"/>
            <w:b/>
            <w:sz w:val="20"/>
            <w:szCs w:val="24"/>
            <w:rPrChange w:id="37" w:author="frank zhuo" w:date="2019-10-25T21:03:00Z">
              <w:rPr>
                <w:rFonts w:hint="eastAsia"/>
              </w:rPr>
            </w:rPrChange>
          </w:rPr>
          <w:t>）逾期情况下，还需向担保咨询方支付逾期违约金，逾期违约金为从逾期之日起，</w:t>
        </w:r>
        <w:del w:id="38" w:author="Eve廖" w:date="2019-10-25T22:28:00Z">
          <w:r>
            <w:rPr>
              <w:rFonts w:ascii="微软雅黑" w:eastAsia="微软雅黑" w:hAnsi="微软雅黑" w:hint="eastAsia"/>
              <w:b/>
              <w:sz w:val="20"/>
              <w:szCs w:val="24"/>
              <w:rPrChange w:id="39" w:author="frank zhuo" w:date="2019-10-25T21:03:00Z">
                <w:rPr>
                  <w:rFonts w:hint="eastAsia"/>
                </w:rPr>
              </w:rPrChange>
            </w:rPr>
            <w:delText>甲方</w:delText>
          </w:r>
        </w:del>
      </w:ins>
      <w:ins w:id="40" w:author="Eve廖" w:date="2019-10-25T22:28:00Z">
        <w:r>
          <w:rPr>
            <w:rFonts w:ascii="微软雅黑" w:eastAsia="微软雅黑" w:hAnsi="微软雅黑" w:hint="eastAsia"/>
            <w:b/>
            <w:sz w:val="20"/>
            <w:szCs w:val="24"/>
          </w:rPr>
          <w:t>按</w:t>
        </w:r>
      </w:ins>
      <w:ins w:id="41" w:author="Eve廖" w:date="2019-10-25T22:27:00Z">
        <w:r>
          <w:rPr>
            <w:rFonts w:ascii="微软雅黑" w:eastAsia="微软雅黑" w:hAnsi="微软雅黑" w:hint="eastAsia"/>
            <w:b/>
            <w:sz w:val="20"/>
            <w:szCs w:val="24"/>
          </w:rPr>
          <w:t>“</w:t>
        </w:r>
        <w:commentRangeStart w:id="42"/>
        <w:del w:id="43" w:author="房 佳斐" w:date="2019-10-31T10:50:00Z">
          <w:r w:rsidDel="00936977">
            <w:rPr>
              <w:rFonts w:ascii="微软雅黑" w:eastAsia="微软雅黑" w:hAnsi="微软雅黑" w:hint="eastAsia"/>
              <w:b/>
              <w:sz w:val="20"/>
              <w:szCs w:val="24"/>
            </w:rPr>
            <w:delText>36%/365</w:delText>
          </w:r>
        </w:del>
      </w:ins>
      <w:ins w:id="44" w:author="房 佳斐" w:date="2019-10-31T10:50:00Z">
        <w:r w:rsidR="00936977">
          <w:rPr>
            <w:rFonts w:ascii="微软雅黑" w:eastAsia="微软雅黑" w:hAnsi="微软雅黑" w:hint="eastAsia"/>
            <w:b/>
            <w:sz w:val="20"/>
            <w:szCs w:val="24"/>
          </w:rPr>
          <w:t>【】%</w:t>
        </w:r>
        <w:commentRangeEnd w:id="42"/>
        <w:r w:rsidR="00936977">
          <w:rPr>
            <w:rStyle w:val="ad"/>
          </w:rPr>
          <w:commentReference w:id="42"/>
        </w:r>
      </w:ins>
      <w:ins w:id="45" w:author="Eve廖" w:date="2019-10-25T22:27:00Z">
        <w:r>
          <w:rPr>
            <w:rFonts w:ascii="微软雅黑" w:eastAsia="微软雅黑" w:hAnsi="微软雅黑" w:hint="eastAsia"/>
            <w:b/>
            <w:sz w:val="20"/>
            <w:szCs w:val="24"/>
          </w:rPr>
          <w:t>*</w:t>
        </w:r>
        <w:r>
          <w:rPr>
            <w:rFonts w:ascii="微软雅黑" w:eastAsia="微软雅黑" w:hAnsi="微软雅黑" w:hint="eastAsia"/>
            <w:b/>
            <w:sz w:val="20"/>
            <w:szCs w:val="24"/>
          </w:rPr>
          <w:t>逾期本金</w:t>
        </w:r>
        <w:r>
          <w:rPr>
            <w:rFonts w:ascii="微软雅黑" w:eastAsia="微软雅黑" w:hAnsi="微软雅黑" w:hint="eastAsia"/>
            <w:b/>
            <w:sz w:val="20"/>
            <w:szCs w:val="24"/>
          </w:rPr>
          <w:t>*</w:t>
        </w:r>
        <w:r>
          <w:rPr>
            <w:rFonts w:ascii="微软雅黑" w:eastAsia="微软雅黑" w:hAnsi="微软雅黑" w:hint="eastAsia"/>
            <w:b/>
            <w:sz w:val="20"/>
            <w:szCs w:val="24"/>
          </w:rPr>
          <w:t>逾期天数”</w:t>
        </w:r>
      </w:ins>
      <w:ins w:id="46" w:author="frank zhuo" w:date="2019-10-25T20:49:00Z">
        <w:del w:id="47" w:author="Eve廖" w:date="2019-10-25T22:28:00Z">
          <w:r>
            <w:rPr>
              <w:rFonts w:ascii="微软雅黑" w:eastAsia="微软雅黑" w:hAnsi="微软雅黑" w:hint="eastAsia"/>
              <w:b/>
              <w:sz w:val="20"/>
              <w:szCs w:val="24"/>
              <w:rPrChange w:id="48" w:author="frank zhuo" w:date="2019-10-25T21:03:00Z">
                <w:rPr>
                  <w:rFonts w:hint="eastAsia"/>
                </w:rPr>
              </w:rPrChange>
            </w:rPr>
            <w:delText>应还未还本金每日的</w:delText>
          </w:r>
          <w:r>
            <w:rPr>
              <w:rFonts w:ascii="微软雅黑" w:eastAsia="微软雅黑" w:hAnsi="微软雅黑"/>
              <w:b/>
              <w:sz w:val="20"/>
              <w:szCs w:val="24"/>
              <w:rPrChange w:id="49" w:author="frank zhuo" w:date="2019-10-25T21:03:00Z">
                <w:rPr/>
              </w:rPrChange>
            </w:rPr>
            <w:delText>0.0985%</w:delText>
          </w:r>
          <w:r>
            <w:rPr>
              <w:rFonts w:ascii="微软雅黑" w:eastAsia="微软雅黑" w:hAnsi="微软雅黑" w:hint="eastAsia"/>
              <w:b/>
              <w:sz w:val="20"/>
              <w:szCs w:val="24"/>
              <w:rPrChange w:id="50" w:author="frank zhuo" w:date="2019-10-25T21:03:00Z">
                <w:rPr>
                  <w:rFonts w:hint="eastAsia"/>
                </w:rPr>
              </w:rPrChange>
            </w:rPr>
            <w:delText>计算</w:delText>
          </w:r>
        </w:del>
      </w:ins>
      <w:ins w:id="51" w:author="Eve廖" w:date="2019-10-25T22:28:00Z">
        <w:r>
          <w:rPr>
            <w:rFonts w:ascii="微软雅黑" w:eastAsia="微软雅黑" w:hAnsi="微软雅黑" w:hint="eastAsia"/>
            <w:b/>
            <w:sz w:val="20"/>
            <w:szCs w:val="24"/>
          </w:rPr>
          <w:t>计收违约金</w:t>
        </w:r>
      </w:ins>
      <w:ins w:id="52" w:author="frank zhuo" w:date="2019-10-25T20:49:00Z">
        <w:r>
          <w:rPr>
            <w:rFonts w:ascii="微软雅黑" w:eastAsia="微软雅黑" w:hAnsi="微软雅黑" w:hint="eastAsia"/>
            <w:b/>
            <w:sz w:val="20"/>
            <w:szCs w:val="24"/>
            <w:rPrChange w:id="53" w:author="frank zhuo" w:date="2019-10-25T21:03:00Z">
              <w:rPr>
                <w:rFonts w:hint="eastAsia"/>
              </w:rPr>
            </w:rPrChange>
          </w:rPr>
          <w:t>，违约金计算直至到期本息及相关费用全部清偿完毕。</w:t>
        </w:r>
      </w:ins>
    </w:p>
    <w:p w14:paraId="3EF58AB8" w14:textId="74939CDE" w:rsidR="000337DF" w:rsidRDefault="00640F3A" w:rsidP="000337DF">
      <w:pPr>
        <w:tabs>
          <w:tab w:val="left" w:pos="0"/>
        </w:tabs>
        <w:snapToGrid w:val="0"/>
        <w:spacing w:line="360" w:lineRule="exact"/>
        <w:ind w:left="425"/>
        <w:rPr>
          <w:rFonts w:ascii="微软雅黑" w:eastAsia="微软雅黑" w:hAnsi="微软雅黑"/>
          <w:sz w:val="20"/>
          <w:szCs w:val="20"/>
        </w:rPr>
        <w:pPrChange w:id="54" w:author="frank zhuo" w:date="2019-10-25T20:49:00Z">
          <w:pPr>
            <w:numPr>
              <w:ilvl w:val="1"/>
              <w:numId w:val="1"/>
            </w:numPr>
            <w:tabs>
              <w:tab w:val="left" w:pos="0"/>
            </w:tabs>
            <w:snapToGrid w:val="0"/>
            <w:spacing w:line="360" w:lineRule="exact"/>
            <w:ind w:left="425" w:hanging="425"/>
          </w:pPr>
        </w:pPrChange>
      </w:pPr>
      <w:ins w:id="55" w:author="frank zhuo" w:date="2019-10-25T20:56:00Z">
        <w:r>
          <w:rPr>
            <w:rFonts w:ascii="微软雅黑" w:eastAsia="微软雅黑" w:hAnsi="微软雅黑"/>
            <w:b/>
            <w:sz w:val="20"/>
            <w:szCs w:val="20"/>
          </w:rPr>
          <w:br/>
        </w:r>
      </w:ins>
      <w:ins w:id="56" w:author="frank zhuo" w:date="2019-10-25T20:51:00Z">
        <w:r>
          <w:rPr>
            <w:rFonts w:ascii="微软雅黑" w:eastAsia="微软雅黑" w:hAnsi="微软雅黑" w:hint="eastAsia"/>
            <w:b/>
            <w:sz w:val="20"/>
            <w:szCs w:val="20"/>
            <w:rPrChange w:id="57" w:author="frank zhuo" w:date="2019-10-25T20:53:00Z">
              <w:rPr>
                <w:rFonts w:ascii="微软雅黑" w:eastAsia="微软雅黑" w:hAnsi="微软雅黑" w:hint="eastAsia"/>
                <w:sz w:val="20"/>
                <w:szCs w:val="20"/>
              </w:rPr>
            </w:rPrChange>
          </w:rPr>
          <w:t>□等额</w:t>
        </w:r>
        <w:r>
          <w:rPr>
            <w:rFonts w:ascii="微软雅黑" w:eastAsia="微软雅黑" w:hAnsi="微软雅黑"/>
            <w:b/>
            <w:sz w:val="20"/>
            <w:szCs w:val="20"/>
            <w:rPrChange w:id="58" w:author="frank zhuo" w:date="2019-10-25T20:53:00Z">
              <w:rPr>
                <w:rFonts w:ascii="微软雅黑" w:eastAsia="微软雅黑" w:hAnsi="微软雅黑"/>
                <w:sz w:val="20"/>
                <w:szCs w:val="20"/>
              </w:rPr>
            </w:rPrChange>
          </w:rPr>
          <w:t>本金</w:t>
        </w:r>
      </w:ins>
      <w:ins w:id="59" w:author="frank zhuo" w:date="2019-10-25T20:45:00Z">
        <w:r>
          <w:rPr>
            <w:rFonts w:ascii="微软雅黑" w:eastAsia="微软雅黑" w:hAnsi="微软雅黑"/>
            <w:sz w:val="20"/>
            <w:szCs w:val="20"/>
          </w:rPr>
          <w:br/>
        </w:r>
      </w:ins>
      <w:ins w:id="60" w:author="frank zhuo" w:date="2019-10-25T20:52:00Z">
        <w:r>
          <w:rPr>
            <w:rFonts w:ascii="微软雅黑" w:eastAsia="微软雅黑" w:hAnsi="微软雅黑"/>
            <w:b/>
            <w:sz w:val="20"/>
            <w:szCs w:val="20"/>
          </w:rPr>
          <w:t>1</w:t>
        </w:r>
        <w:r>
          <w:rPr>
            <w:rFonts w:ascii="微软雅黑" w:eastAsia="微软雅黑" w:hAnsi="微软雅黑" w:hint="eastAsia"/>
            <w:b/>
            <w:sz w:val="20"/>
            <w:szCs w:val="20"/>
          </w:rPr>
          <w:t>）每期担保咨询费金额</w:t>
        </w:r>
        <w:r>
          <w:rPr>
            <w:rFonts w:ascii="微软雅黑" w:eastAsia="微软雅黑" w:hAnsi="微软雅黑" w:hint="eastAsia"/>
            <w:b/>
            <w:sz w:val="20"/>
            <w:szCs w:val="20"/>
          </w:rPr>
          <w:t>=</w:t>
        </w:r>
        <w:r>
          <w:rPr>
            <w:rFonts w:ascii="微软雅黑" w:eastAsia="微软雅黑" w:hAnsi="微软雅黑" w:hint="eastAsia"/>
            <w:b/>
            <w:sz w:val="20"/>
            <w:szCs w:val="20"/>
          </w:rPr>
          <w:t>每期应还金额－每期应还贷款本息－每期应支付的担保费。担保咨询费支付期限与贷款期限相同；每期应</w:t>
        </w:r>
        <w:proofErr w:type="gramStart"/>
        <w:r>
          <w:rPr>
            <w:rFonts w:ascii="微软雅黑" w:eastAsia="微软雅黑" w:hAnsi="微软雅黑" w:hint="eastAsia"/>
            <w:b/>
            <w:sz w:val="20"/>
            <w:szCs w:val="20"/>
          </w:rPr>
          <w:t>还金额</w:t>
        </w:r>
        <w:proofErr w:type="gramEnd"/>
        <w:r>
          <w:rPr>
            <w:rFonts w:ascii="微软雅黑" w:eastAsia="微软雅黑" w:hAnsi="微软雅黑" w:hint="eastAsia"/>
            <w:b/>
            <w:sz w:val="20"/>
            <w:szCs w:val="20"/>
          </w:rPr>
          <w:t>=</w:t>
        </w:r>
        <w:r>
          <w:rPr>
            <w:rFonts w:ascii="微软雅黑" w:eastAsia="微软雅黑" w:hAnsi="微软雅黑" w:hint="eastAsia"/>
            <w:b/>
            <w:sz w:val="20"/>
            <w:szCs w:val="20"/>
          </w:rPr>
          <w:t>借款本金</w:t>
        </w:r>
        <w:r>
          <w:rPr>
            <w:rFonts w:ascii="微软雅黑" w:eastAsia="微软雅黑" w:hAnsi="微软雅黑" w:hint="eastAsia"/>
            <w:b/>
            <w:sz w:val="20"/>
            <w:szCs w:val="20"/>
          </w:rPr>
          <w:t>/</w:t>
        </w:r>
        <w:r>
          <w:rPr>
            <w:rFonts w:ascii="微软雅黑" w:eastAsia="微软雅黑" w:hAnsi="微软雅黑" w:hint="eastAsia"/>
            <w:b/>
            <w:sz w:val="20"/>
            <w:szCs w:val="20"/>
          </w:rPr>
          <w:t>借款期数</w:t>
        </w:r>
        <w:r>
          <w:rPr>
            <w:rFonts w:ascii="微软雅黑" w:eastAsia="微软雅黑" w:hAnsi="微软雅黑" w:hint="eastAsia"/>
            <w:b/>
            <w:sz w:val="20"/>
            <w:szCs w:val="20"/>
          </w:rPr>
          <w:t>+</w:t>
        </w:r>
        <w:r>
          <w:rPr>
            <w:rFonts w:ascii="微软雅黑" w:eastAsia="微软雅黑" w:hAnsi="微软雅黑" w:hint="eastAsia"/>
            <w:b/>
            <w:sz w:val="20"/>
            <w:szCs w:val="20"/>
          </w:rPr>
          <w:t>剩余</w:t>
        </w:r>
        <w:r>
          <w:rPr>
            <w:rFonts w:ascii="微软雅黑" w:eastAsia="微软雅黑" w:hAnsi="微软雅黑"/>
            <w:b/>
            <w:sz w:val="20"/>
            <w:szCs w:val="20"/>
          </w:rPr>
          <w:t>借款本金</w:t>
        </w:r>
        <w:del w:id="61" w:author="房 佳斐" w:date="2019-10-31T10:51:00Z">
          <w:r w:rsidDel="00936977">
            <w:rPr>
              <w:rFonts w:ascii="微软雅黑" w:eastAsia="微软雅黑" w:hAnsi="微软雅黑" w:hint="eastAsia"/>
              <w:b/>
              <w:sz w:val="20"/>
              <w:szCs w:val="20"/>
            </w:rPr>
            <w:delText>x</w:delText>
          </w:r>
        </w:del>
      </w:ins>
      <w:ins w:id="62" w:author="房 佳斐" w:date="2019-10-31T10:51:00Z">
        <w:r w:rsidR="00936977">
          <w:rPr>
            <w:rFonts w:ascii="微软雅黑" w:eastAsia="微软雅黑" w:hAnsi="微软雅黑"/>
            <w:b/>
            <w:sz w:val="20"/>
            <w:szCs w:val="20"/>
          </w:rPr>
          <w:t>*</w:t>
        </w:r>
      </w:ins>
      <w:ins w:id="63" w:author="frank zhuo" w:date="2019-10-25T20:52:00Z">
        <w:r>
          <w:rPr>
            <w:rFonts w:ascii="微软雅黑" w:eastAsia="微软雅黑" w:hAnsi="微软雅黑" w:hint="eastAsia"/>
            <w:b/>
            <w:sz w:val="20"/>
            <w:szCs w:val="20"/>
          </w:rPr>
          <w:t>借款日</w:t>
        </w:r>
        <w:r>
          <w:rPr>
            <w:rFonts w:ascii="微软雅黑" w:eastAsia="微软雅黑" w:hAnsi="微软雅黑"/>
            <w:b/>
            <w:sz w:val="20"/>
            <w:szCs w:val="20"/>
          </w:rPr>
          <w:t>费率</w:t>
        </w:r>
      </w:ins>
      <w:ins w:id="64" w:author="房 佳斐" w:date="2019-10-31T10:51:00Z">
        <w:r w:rsidR="00936977">
          <w:rPr>
            <w:rFonts w:ascii="微软雅黑" w:eastAsia="微软雅黑" w:hAnsi="微软雅黑"/>
            <w:b/>
            <w:sz w:val="20"/>
            <w:szCs w:val="20"/>
          </w:rPr>
          <w:t>*</w:t>
        </w:r>
      </w:ins>
      <w:ins w:id="65" w:author="frank zhuo" w:date="2019-10-25T20:52:00Z">
        <w:del w:id="66" w:author="房 佳斐" w:date="2019-10-31T10:51:00Z">
          <w:r w:rsidDel="00936977">
            <w:rPr>
              <w:rFonts w:ascii="微软雅黑" w:eastAsia="微软雅黑" w:hAnsi="微软雅黑"/>
              <w:b/>
              <w:sz w:val="20"/>
              <w:szCs w:val="20"/>
            </w:rPr>
            <w:delText>x</w:delText>
          </w:r>
        </w:del>
        <w:r>
          <w:rPr>
            <w:rFonts w:ascii="微软雅黑" w:eastAsia="微软雅黑" w:hAnsi="微软雅黑"/>
            <w:b/>
            <w:sz w:val="20"/>
            <w:szCs w:val="20"/>
          </w:rPr>
          <w:t>当期借款实际使用天数</w:t>
        </w:r>
        <w:r>
          <w:rPr>
            <w:rFonts w:ascii="微软雅黑" w:eastAsia="微软雅黑" w:hAnsi="微软雅黑" w:hint="eastAsia"/>
            <w:b/>
            <w:sz w:val="20"/>
            <w:szCs w:val="20"/>
          </w:rPr>
          <w:t>，借款日费率为</w:t>
        </w:r>
        <w:commentRangeStart w:id="67"/>
        <w:r>
          <w:rPr>
            <w:rFonts w:ascii="微软雅黑" w:eastAsia="微软雅黑" w:hAnsi="微软雅黑" w:hint="eastAsia"/>
            <w:b/>
            <w:sz w:val="20"/>
            <w:szCs w:val="20"/>
          </w:rPr>
          <w:t>【</w:t>
        </w:r>
        <w:r>
          <w:rPr>
            <w:rFonts w:ascii="微软雅黑" w:eastAsia="微软雅黑" w:hAnsi="微软雅黑" w:hint="eastAsia"/>
            <w:b/>
            <w:sz w:val="20"/>
            <w:szCs w:val="20"/>
          </w:rPr>
          <w:t xml:space="preserve">    </w:t>
        </w:r>
        <w:r>
          <w:rPr>
            <w:rFonts w:ascii="微软雅黑" w:eastAsia="微软雅黑" w:hAnsi="微软雅黑" w:hint="eastAsia"/>
            <w:b/>
            <w:sz w:val="20"/>
            <w:szCs w:val="20"/>
          </w:rPr>
          <w:t>】</w:t>
        </w:r>
        <w:commentRangeEnd w:id="67"/>
        <w:r>
          <w:rPr>
            <w:rFonts w:ascii="微软雅黑" w:eastAsia="微软雅黑" w:hAnsi="微软雅黑"/>
            <w:b/>
            <w:sz w:val="20"/>
            <w:szCs w:val="20"/>
          </w:rPr>
          <w:commentReference w:id="67"/>
        </w:r>
        <w:r>
          <w:rPr>
            <w:rFonts w:ascii="微软雅黑" w:eastAsia="微软雅黑" w:hAnsi="微软雅黑" w:hint="eastAsia"/>
            <w:b/>
            <w:sz w:val="20"/>
            <w:szCs w:val="20"/>
          </w:rPr>
          <w:t>，具体每期应</w:t>
        </w:r>
        <w:proofErr w:type="gramStart"/>
        <w:r>
          <w:rPr>
            <w:rFonts w:ascii="微软雅黑" w:eastAsia="微软雅黑" w:hAnsi="微软雅黑" w:hint="eastAsia"/>
            <w:b/>
            <w:sz w:val="20"/>
            <w:szCs w:val="20"/>
          </w:rPr>
          <w:t>还金额</w:t>
        </w:r>
        <w:proofErr w:type="gramEnd"/>
        <w:r>
          <w:rPr>
            <w:rFonts w:ascii="微软雅黑" w:eastAsia="微软雅黑" w:hAnsi="微软雅黑" w:hint="eastAsia"/>
            <w:b/>
            <w:sz w:val="20"/>
            <w:szCs w:val="20"/>
          </w:rPr>
          <w:t>可在线上服务平台查询；每期应还本息是指甲方</w:t>
        </w:r>
        <w:r>
          <w:rPr>
            <w:rFonts w:ascii="微软雅黑" w:eastAsia="微软雅黑" w:hAnsi="微软雅黑"/>
            <w:b/>
            <w:sz w:val="20"/>
            <w:szCs w:val="20"/>
          </w:rPr>
          <w:t>每期</w:t>
        </w:r>
        <w:r>
          <w:rPr>
            <w:rFonts w:ascii="微软雅黑" w:eastAsia="微软雅黑" w:hAnsi="微软雅黑" w:hint="eastAsia"/>
            <w:b/>
            <w:sz w:val="20"/>
            <w:szCs w:val="20"/>
          </w:rPr>
          <w:t>应向</w:t>
        </w:r>
        <w:r>
          <w:rPr>
            <w:rFonts w:ascii="微软雅黑" w:eastAsia="微软雅黑" w:hAnsi="微软雅黑"/>
            <w:b/>
            <w:sz w:val="20"/>
            <w:szCs w:val="20"/>
          </w:rPr>
          <w:t>贷款人偿还的全部款项，</w:t>
        </w:r>
        <w:r>
          <w:rPr>
            <w:rFonts w:ascii="微软雅黑" w:eastAsia="微软雅黑" w:hAnsi="微软雅黑" w:hint="eastAsia"/>
            <w:b/>
            <w:sz w:val="20"/>
            <w:szCs w:val="20"/>
          </w:rPr>
          <w:t>以《个人</w:t>
        </w:r>
      </w:ins>
      <w:ins w:id="68" w:author="Eve廖" w:date="2019-10-25T22:28:00Z">
        <w:r>
          <w:rPr>
            <w:rFonts w:ascii="微软雅黑" w:eastAsia="微软雅黑" w:hAnsi="微软雅黑" w:hint="eastAsia"/>
            <w:b/>
            <w:sz w:val="20"/>
            <w:szCs w:val="20"/>
          </w:rPr>
          <w:t>贷款</w:t>
        </w:r>
      </w:ins>
      <w:ins w:id="69" w:author="frank zhuo" w:date="2019-10-25T20:52:00Z">
        <w:r>
          <w:rPr>
            <w:rFonts w:ascii="微软雅黑" w:eastAsia="微软雅黑" w:hAnsi="微软雅黑" w:hint="eastAsia"/>
            <w:b/>
            <w:sz w:val="20"/>
            <w:szCs w:val="20"/>
          </w:rPr>
          <w:t>借款合同》约定</w:t>
        </w:r>
        <w:r>
          <w:rPr>
            <w:rFonts w:ascii="微软雅黑" w:eastAsia="微软雅黑" w:hAnsi="微软雅黑"/>
            <w:b/>
            <w:sz w:val="20"/>
            <w:szCs w:val="20"/>
          </w:rPr>
          <w:t>为准</w:t>
        </w:r>
        <w:r>
          <w:rPr>
            <w:rFonts w:ascii="微软雅黑" w:eastAsia="微软雅黑" w:hAnsi="微软雅黑" w:hint="eastAsia"/>
            <w:b/>
            <w:sz w:val="20"/>
            <w:szCs w:val="20"/>
          </w:rPr>
          <w:t>；每期应支付的担保费参见借款人</w:t>
        </w:r>
        <w:r>
          <w:rPr>
            <w:rFonts w:ascii="微软雅黑" w:eastAsia="微软雅黑" w:hAnsi="微软雅黑"/>
            <w:b/>
            <w:sz w:val="20"/>
            <w:szCs w:val="20"/>
          </w:rPr>
          <w:t>与担保人签署的</w:t>
        </w:r>
        <w:r>
          <w:rPr>
            <w:rFonts w:ascii="微软雅黑" w:eastAsia="微软雅黑" w:hAnsi="微软雅黑" w:hint="eastAsia"/>
            <w:b/>
            <w:sz w:val="20"/>
            <w:szCs w:val="20"/>
          </w:rPr>
          <w:t>《个人贷款委托担保合同》。</w:t>
        </w:r>
        <w:r>
          <w:rPr>
            <w:rFonts w:ascii="微软雅黑" w:eastAsia="微软雅黑" w:hAnsi="微软雅黑"/>
            <w:b/>
            <w:sz w:val="20"/>
            <w:szCs w:val="20"/>
          </w:rPr>
          <w:br/>
        </w:r>
        <w:r>
          <w:rPr>
            <w:rFonts w:ascii="微软雅黑" w:eastAsia="微软雅黑" w:hAnsi="微软雅黑" w:hint="eastAsia"/>
            <w:b/>
            <w:sz w:val="20"/>
            <w:szCs w:val="20"/>
          </w:rPr>
          <w:t>2</w:t>
        </w:r>
        <w:r>
          <w:rPr>
            <w:rFonts w:ascii="微软雅黑" w:eastAsia="微软雅黑" w:hAnsi="微软雅黑" w:hint="eastAsia"/>
            <w:b/>
            <w:sz w:val="20"/>
            <w:szCs w:val="20"/>
          </w:rPr>
          <w:t>）</w:t>
        </w:r>
        <w:r>
          <w:rPr>
            <w:rFonts w:ascii="微软雅黑" w:eastAsia="微软雅黑" w:hAnsi="微软雅黑" w:hint="eastAsia"/>
            <w:b/>
            <w:sz w:val="20"/>
            <w:szCs w:val="24"/>
          </w:rPr>
          <w:t>如因任何</w:t>
        </w:r>
        <w:r>
          <w:rPr>
            <w:rFonts w:ascii="微软雅黑" w:eastAsia="微软雅黑" w:hAnsi="微软雅黑"/>
            <w:b/>
            <w:sz w:val="20"/>
            <w:szCs w:val="24"/>
          </w:rPr>
          <w:t>原因</w:t>
        </w:r>
        <w:r>
          <w:rPr>
            <w:rFonts w:ascii="微软雅黑" w:eastAsia="微软雅黑" w:hAnsi="微软雅黑" w:hint="eastAsia"/>
            <w:b/>
            <w:sz w:val="20"/>
            <w:szCs w:val="24"/>
          </w:rPr>
          <w:t>甲方提前结清贷款的，甲方</w:t>
        </w:r>
        <w:r>
          <w:rPr>
            <w:rFonts w:ascii="微软雅黑" w:eastAsia="微软雅黑" w:hAnsi="微软雅黑"/>
            <w:b/>
            <w:sz w:val="20"/>
            <w:szCs w:val="24"/>
          </w:rPr>
          <w:t>需向乙方提出申请，经</w:t>
        </w:r>
        <w:proofErr w:type="gramStart"/>
        <w:r>
          <w:rPr>
            <w:rFonts w:ascii="微软雅黑" w:eastAsia="微软雅黑" w:hAnsi="微软雅黑"/>
            <w:b/>
            <w:sz w:val="20"/>
            <w:szCs w:val="24"/>
          </w:rPr>
          <w:t>乙方审批</w:t>
        </w:r>
        <w:proofErr w:type="gramEnd"/>
        <w:r>
          <w:rPr>
            <w:rFonts w:ascii="微软雅黑" w:eastAsia="微软雅黑" w:hAnsi="微软雅黑"/>
            <w:b/>
            <w:sz w:val="20"/>
            <w:szCs w:val="24"/>
          </w:rPr>
          <w:t>同意后，甲方</w:t>
        </w:r>
        <w:r>
          <w:rPr>
            <w:rFonts w:ascii="微软雅黑" w:eastAsia="微软雅黑" w:hAnsi="微软雅黑" w:hint="eastAsia"/>
            <w:b/>
            <w:sz w:val="20"/>
            <w:szCs w:val="24"/>
          </w:rPr>
          <w:t>可进行</w:t>
        </w:r>
        <w:r>
          <w:rPr>
            <w:rFonts w:ascii="微软雅黑" w:eastAsia="微软雅黑" w:hAnsi="微软雅黑"/>
            <w:b/>
            <w:sz w:val="20"/>
            <w:szCs w:val="24"/>
          </w:rPr>
          <w:t>提前还款。</w:t>
        </w:r>
        <w:r>
          <w:rPr>
            <w:rFonts w:ascii="微软雅黑" w:eastAsia="微软雅黑" w:hAnsi="微软雅黑" w:hint="eastAsia"/>
            <w:b/>
            <w:sz w:val="20"/>
            <w:szCs w:val="24"/>
          </w:rPr>
          <w:t>甲方应支付提前还款违约金，提前</w:t>
        </w:r>
        <w:r>
          <w:rPr>
            <w:rFonts w:ascii="微软雅黑" w:eastAsia="微软雅黑" w:hAnsi="微软雅黑"/>
            <w:b/>
            <w:sz w:val="20"/>
            <w:szCs w:val="24"/>
          </w:rPr>
          <w:t>还款违约金按</w:t>
        </w:r>
        <w:proofErr w:type="gramStart"/>
        <w:r>
          <w:rPr>
            <w:rFonts w:ascii="微软雅黑" w:eastAsia="微软雅黑" w:hAnsi="微软雅黑"/>
            <w:b/>
            <w:sz w:val="20"/>
            <w:szCs w:val="24"/>
          </w:rPr>
          <w:t>以下</w:t>
        </w:r>
        <w:r>
          <w:rPr>
            <w:rFonts w:ascii="微软雅黑" w:eastAsia="微软雅黑" w:hAnsi="微软雅黑" w:hint="eastAsia"/>
            <w:b/>
            <w:sz w:val="20"/>
            <w:szCs w:val="24"/>
          </w:rPr>
          <w:t>勾选</w:t>
        </w:r>
        <w:r>
          <w:rPr>
            <w:rFonts w:ascii="微软雅黑" w:eastAsia="微软雅黑" w:hAnsi="微软雅黑"/>
            <w:b/>
            <w:sz w:val="20"/>
            <w:szCs w:val="24"/>
          </w:rPr>
          <w:t>的</w:t>
        </w:r>
        <w:proofErr w:type="gramEnd"/>
        <w:r>
          <w:rPr>
            <w:rFonts w:ascii="微软雅黑" w:eastAsia="微软雅黑" w:hAnsi="微软雅黑"/>
            <w:b/>
            <w:sz w:val="20"/>
            <w:szCs w:val="24"/>
          </w:rPr>
          <w:t>标准支付</w:t>
        </w:r>
        <w:r>
          <w:rPr>
            <w:rFonts w:ascii="微软雅黑" w:eastAsia="微软雅黑" w:hAnsi="微软雅黑" w:hint="eastAsia"/>
            <w:b/>
            <w:sz w:val="20"/>
            <w:szCs w:val="24"/>
          </w:rPr>
          <w:t>：</w:t>
        </w:r>
        <w:r>
          <w:rPr>
            <w:rFonts w:ascii="微软雅黑" w:eastAsia="微软雅黑" w:hAnsi="微软雅黑"/>
            <w:b/>
            <w:sz w:val="20"/>
            <w:szCs w:val="24"/>
          </w:rPr>
          <w:br/>
        </w:r>
        <w:commentRangeStart w:id="70"/>
        <w:r>
          <w:rPr>
            <w:rFonts w:ascii="微软雅黑" w:eastAsia="微软雅黑" w:hAnsi="微软雅黑" w:cs="Segoe UI Emoji" w:hint="eastAsia"/>
            <w:kern w:val="0"/>
            <w:sz w:val="28"/>
            <w:szCs w:val="21"/>
          </w:rPr>
          <w:t>□</w:t>
        </w:r>
        <w:r>
          <w:rPr>
            <w:rFonts w:ascii="微软雅黑" w:eastAsia="微软雅黑" w:hAnsi="微软雅黑" w:hint="eastAsia"/>
            <w:b/>
            <w:sz w:val="20"/>
          </w:rPr>
          <w:t>提前还款违约</w:t>
        </w:r>
        <w:r>
          <w:rPr>
            <w:rFonts w:ascii="微软雅黑" w:eastAsia="微软雅黑" w:hAnsi="微软雅黑"/>
            <w:b/>
            <w:sz w:val="20"/>
          </w:rPr>
          <w:t>金</w:t>
        </w:r>
        <w:r>
          <w:rPr>
            <w:rFonts w:ascii="微软雅黑" w:eastAsia="微软雅黑" w:hAnsi="微软雅黑" w:cs="Segoe UI Emoji"/>
            <w:kern w:val="0"/>
            <w:sz w:val="28"/>
            <w:szCs w:val="21"/>
          </w:rPr>
          <w:t>=</w:t>
        </w:r>
        <w:r>
          <w:rPr>
            <w:rFonts w:ascii="微软雅黑" w:eastAsia="微软雅黑" w:hAnsi="微软雅黑" w:hint="eastAsia"/>
            <w:b/>
            <w:sz w:val="20"/>
          </w:rPr>
          <w:t>剩余贷款</w:t>
        </w:r>
        <w:r>
          <w:rPr>
            <w:rFonts w:ascii="微软雅黑" w:eastAsia="微软雅黑" w:hAnsi="微软雅黑"/>
            <w:b/>
            <w:sz w:val="20"/>
          </w:rPr>
          <w:t>本金</w:t>
        </w:r>
        <w:del w:id="71" w:author="房 佳斐" w:date="2019-10-31T10:52:00Z">
          <w:r w:rsidDel="00936977">
            <w:rPr>
              <w:rFonts w:ascii="微软雅黑" w:eastAsia="微软雅黑" w:hAnsi="微软雅黑" w:hint="eastAsia"/>
              <w:b/>
              <w:sz w:val="20"/>
            </w:rPr>
            <w:delText>x</w:delText>
          </w:r>
        </w:del>
      </w:ins>
      <w:ins w:id="72" w:author="房 佳斐" w:date="2019-10-31T10:52:00Z">
        <w:r w:rsidR="00936977">
          <w:rPr>
            <w:rFonts w:ascii="微软雅黑" w:eastAsia="微软雅黑" w:hAnsi="微软雅黑"/>
            <w:b/>
            <w:sz w:val="20"/>
          </w:rPr>
          <w:t>*</w:t>
        </w:r>
      </w:ins>
      <w:ins w:id="73" w:author="frank zhuo" w:date="2019-10-25T20:52:00Z">
        <w:r>
          <w:rPr>
            <w:rFonts w:ascii="微软雅黑" w:eastAsia="微软雅黑" w:hAnsi="微软雅黑" w:hint="eastAsia"/>
            <w:b/>
            <w:sz w:val="20"/>
          </w:rPr>
          <w:t>提前</w:t>
        </w:r>
        <w:r>
          <w:rPr>
            <w:rFonts w:ascii="微软雅黑" w:eastAsia="微软雅黑" w:hAnsi="微软雅黑"/>
            <w:b/>
            <w:sz w:val="20"/>
          </w:rPr>
          <w:t>还款违约金费率</w:t>
        </w:r>
        <w:commentRangeStart w:id="74"/>
        <w:r>
          <w:rPr>
            <w:rFonts w:hint="eastAsia"/>
          </w:rPr>
          <w:t>【</w:t>
        </w:r>
        <w:r>
          <w:rPr>
            <w:rFonts w:hint="eastAsia"/>
          </w:rPr>
          <w:t xml:space="preserve">    </w:t>
        </w:r>
        <w:r>
          <w:rPr>
            <w:rFonts w:hint="eastAsia"/>
          </w:rPr>
          <w:t>】</w:t>
        </w:r>
        <w:commentRangeEnd w:id="74"/>
        <w:r>
          <w:rPr>
            <w:rStyle w:val="ad"/>
            <w:rFonts w:asciiTheme="minorHAnsi" w:eastAsiaTheme="minorEastAsia" w:hAnsiTheme="minorHAnsi" w:cstheme="minorBidi"/>
          </w:rPr>
          <w:commentReference w:id="74"/>
        </w:r>
        <w:r>
          <w:rPr>
            <w:rFonts w:ascii="微软雅黑" w:eastAsia="微软雅黑" w:hAnsi="微软雅黑" w:hint="eastAsia"/>
            <w:b/>
            <w:sz w:val="20"/>
          </w:rPr>
          <w:t>；</w:t>
        </w:r>
        <w:r>
          <w:rPr>
            <w:rFonts w:ascii="微软雅黑" w:eastAsia="微软雅黑" w:hAnsi="微软雅黑"/>
            <w:b/>
            <w:sz w:val="20"/>
            <w:szCs w:val="24"/>
          </w:rPr>
          <w:br/>
        </w:r>
      </w:ins>
      <w:ins w:id="75" w:author="frank zhuo" w:date="2019-10-25T20:53:00Z">
        <w:r>
          <w:rPr>
            <w:rFonts w:ascii="微软雅黑" w:eastAsia="微软雅黑" w:hAnsi="微软雅黑" w:cs="Segoe UI Emoji" w:hint="eastAsia"/>
            <w:kern w:val="0"/>
            <w:sz w:val="28"/>
            <w:szCs w:val="21"/>
          </w:rPr>
          <w:t>□</w:t>
        </w:r>
        <w:r>
          <w:rPr>
            <w:rFonts w:ascii="微软雅黑" w:eastAsia="微软雅黑" w:hAnsi="微软雅黑" w:hint="eastAsia"/>
            <w:b/>
            <w:sz w:val="20"/>
          </w:rPr>
          <w:t>提前还款违约</w:t>
        </w:r>
        <w:r>
          <w:rPr>
            <w:rFonts w:ascii="微软雅黑" w:eastAsia="微软雅黑" w:hAnsi="微软雅黑"/>
            <w:b/>
            <w:sz w:val="20"/>
          </w:rPr>
          <w:t>金</w:t>
        </w:r>
        <w:r>
          <w:rPr>
            <w:rFonts w:ascii="微软雅黑" w:eastAsia="微软雅黑" w:hAnsi="微软雅黑"/>
            <w:b/>
            <w:sz w:val="20"/>
          </w:rPr>
          <w:t>=</w:t>
        </w:r>
        <w:r>
          <w:rPr>
            <w:rFonts w:ascii="微软雅黑" w:eastAsia="微软雅黑" w:hAnsi="微软雅黑" w:hint="eastAsia"/>
            <w:b/>
            <w:sz w:val="20"/>
          </w:rPr>
          <w:t>∑截至提前还款日</w:t>
        </w:r>
        <w:r>
          <w:rPr>
            <w:rFonts w:ascii="微软雅黑" w:eastAsia="微软雅黑" w:hAnsi="微软雅黑"/>
            <w:b/>
            <w:sz w:val="20"/>
          </w:rPr>
          <w:t>每</w:t>
        </w:r>
        <w:r>
          <w:rPr>
            <w:rFonts w:ascii="微软雅黑" w:eastAsia="微软雅黑" w:hAnsi="微软雅黑" w:hint="eastAsia"/>
            <w:b/>
            <w:sz w:val="20"/>
          </w:rPr>
          <w:t>日贷款本金余额</w:t>
        </w:r>
        <w:r>
          <w:rPr>
            <w:rFonts w:ascii="微软雅黑" w:eastAsia="微软雅黑" w:hAnsi="微软雅黑" w:hint="eastAsia"/>
            <w:b/>
            <w:sz w:val="20"/>
          </w:rPr>
          <w:t>*</w:t>
        </w:r>
        <w:r>
          <w:rPr>
            <w:rFonts w:ascii="微软雅黑" w:eastAsia="微软雅黑" w:hAnsi="微软雅黑" w:hint="eastAsia"/>
            <w:b/>
            <w:sz w:val="20"/>
          </w:rPr>
          <w:t>提前还款违约金率</w:t>
        </w:r>
        <w:r>
          <w:rPr>
            <w:rFonts w:hint="eastAsia"/>
          </w:rPr>
          <w:t>【</w:t>
        </w:r>
        <w:r>
          <w:rPr>
            <w:rFonts w:hint="eastAsia"/>
          </w:rPr>
          <w:t xml:space="preserve">    </w:t>
        </w:r>
        <w:r>
          <w:rPr>
            <w:rFonts w:hint="eastAsia"/>
          </w:rPr>
          <w:t>】</w:t>
        </w:r>
      </w:ins>
      <w:commentRangeEnd w:id="70"/>
      <w:r w:rsidR="00936977">
        <w:rPr>
          <w:rStyle w:val="ad"/>
        </w:rPr>
        <w:commentReference w:id="70"/>
      </w:r>
      <w:del w:id="76" w:author="frank zhuo" w:date="2019-10-25T20:46:00Z">
        <w:r>
          <w:rPr>
            <w:rFonts w:ascii="微软雅黑" w:eastAsia="微软雅黑" w:hAnsi="微软雅黑" w:hint="eastAsia"/>
            <w:b/>
            <w:sz w:val="20"/>
            <w:szCs w:val="20"/>
          </w:rPr>
          <w:delText>每期（月）应支付的融资担保咨询费</w:delText>
        </w:r>
        <w:r>
          <w:rPr>
            <w:rFonts w:ascii="微软雅黑" w:eastAsia="微软雅黑" w:hAnsi="微软雅黑"/>
            <w:b/>
            <w:sz w:val="20"/>
            <w:szCs w:val="20"/>
          </w:rPr>
          <w:delText>=</w:delText>
        </w:r>
        <w:r>
          <w:rPr>
            <w:rFonts w:ascii="微软雅黑" w:eastAsia="微软雅黑" w:hAnsi="微软雅黑"/>
            <w:b/>
            <w:sz w:val="20"/>
            <w:szCs w:val="20"/>
          </w:rPr>
          <w:delText>每期（月）应还总金额</w:delText>
        </w:r>
        <w:r>
          <w:rPr>
            <w:rFonts w:ascii="微软雅黑" w:eastAsia="微软雅黑" w:hAnsi="微软雅黑"/>
            <w:b/>
            <w:sz w:val="20"/>
            <w:szCs w:val="20"/>
          </w:rPr>
          <w:delText>-</w:delText>
        </w:r>
        <w:r>
          <w:rPr>
            <w:rFonts w:ascii="微软雅黑" w:eastAsia="微软雅黑" w:hAnsi="微软雅黑"/>
            <w:b/>
            <w:sz w:val="20"/>
            <w:szCs w:val="20"/>
          </w:rPr>
          <w:delText>每期（月）应还本息</w:delText>
        </w:r>
        <w:r>
          <w:rPr>
            <w:rFonts w:ascii="微软雅黑" w:eastAsia="微软雅黑" w:hAnsi="微软雅黑"/>
            <w:b/>
            <w:sz w:val="20"/>
            <w:szCs w:val="20"/>
          </w:rPr>
          <w:delText>-</w:delText>
        </w:r>
        <w:r>
          <w:rPr>
            <w:rFonts w:ascii="微软雅黑" w:eastAsia="微软雅黑" w:hAnsi="微软雅黑"/>
            <w:b/>
            <w:sz w:val="20"/>
            <w:szCs w:val="20"/>
          </w:rPr>
          <w:delText>每期（</w:delText>
        </w:r>
        <w:r>
          <w:rPr>
            <w:rFonts w:ascii="微软雅黑" w:eastAsia="微软雅黑" w:hAnsi="微软雅黑" w:hint="eastAsia"/>
            <w:b/>
            <w:sz w:val="20"/>
            <w:szCs w:val="20"/>
          </w:rPr>
          <w:delText>月</w:delText>
        </w:r>
        <w:r>
          <w:rPr>
            <w:rFonts w:ascii="微软雅黑" w:eastAsia="微软雅黑" w:hAnsi="微软雅黑"/>
            <w:b/>
            <w:sz w:val="20"/>
            <w:szCs w:val="20"/>
          </w:rPr>
          <w:delText>）</w:delText>
        </w:r>
        <w:r>
          <w:rPr>
            <w:rFonts w:ascii="微软雅黑" w:eastAsia="微软雅黑" w:hAnsi="微软雅黑" w:hint="eastAsia"/>
            <w:b/>
            <w:sz w:val="20"/>
            <w:szCs w:val="20"/>
          </w:rPr>
          <w:delText>应</w:delText>
        </w:r>
        <w:r>
          <w:rPr>
            <w:rFonts w:ascii="微软雅黑" w:eastAsia="微软雅黑" w:hAnsi="微软雅黑"/>
            <w:b/>
            <w:sz w:val="20"/>
            <w:szCs w:val="20"/>
          </w:rPr>
          <w:delText>支付担保费</w:delText>
        </w:r>
        <w:r>
          <w:rPr>
            <w:rFonts w:ascii="微软雅黑" w:eastAsia="微软雅黑" w:hAnsi="微软雅黑" w:hint="eastAsia"/>
            <w:b/>
            <w:sz w:val="20"/>
            <w:szCs w:val="20"/>
          </w:rPr>
          <w:delText>，直至贷款期限届满，每期（月）应还总金额</w:delText>
        </w:r>
        <w:r>
          <w:rPr>
            <w:rFonts w:ascii="微软雅黑" w:eastAsia="微软雅黑" w:hAnsi="微软雅黑"/>
            <w:b/>
            <w:sz w:val="20"/>
            <w:szCs w:val="20"/>
          </w:rPr>
          <w:delText>=</w:delText>
        </w:r>
        <w:r>
          <w:rPr>
            <w:rFonts w:ascii="微软雅黑" w:eastAsia="微软雅黑" w:hAnsi="微软雅黑"/>
            <w:b/>
            <w:sz w:val="20"/>
            <w:szCs w:val="20"/>
          </w:rPr>
          <w:delText>借款本金</w:delText>
        </w:r>
        <w:r>
          <w:rPr>
            <w:rFonts w:ascii="微软雅黑" w:eastAsia="微软雅黑" w:hAnsi="微软雅黑"/>
            <w:b/>
            <w:sz w:val="20"/>
            <w:szCs w:val="20"/>
          </w:rPr>
          <w:delText>/</w:delText>
        </w:r>
        <w:r>
          <w:rPr>
            <w:rFonts w:ascii="微软雅黑" w:eastAsia="微软雅黑" w:hAnsi="微软雅黑"/>
            <w:b/>
            <w:sz w:val="20"/>
            <w:szCs w:val="20"/>
          </w:rPr>
          <w:delText>借款期数</w:delText>
        </w:r>
        <w:r>
          <w:rPr>
            <w:rFonts w:ascii="微软雅黑" w:eastAsia="微软雅黑" w:hAnsi="微软雅黑"/>
            <w:b/>
            <w:sz w:val="20"/>
            <w:szCs w:val="20"/>
          </w:rPr>
          <w:delText>+</w:delText>
        </w:r>
        <w:r>
          <w:rPr>
            <w:rFonts w:ascii="微软雅黑" w:eastAsia="微软雅黑" w:hAnsi="微软雅黑"/>
            <w:b/>
            <w:sz w:val="20"/>
            <w:szCs w:val="20"/>
          </w:rPr>
          <w:delText>借款本金</w:delText>
        </w:r>
        <w:r>
          <w:rPr>
            <w:rFonts w:ascii="微软雅黑" w:eastAsia="微软雅黑" w:hAnsi="微软雅黑"/>
            <w:b/>
            <w:sz w:val="20"/>
            <w:szCs w:val="20"/>
          </w:rPr>
          <w:delText>*</w:delText>
        </w:r>
        <w:r>
          <w:rPr>
            <w:rFonts w:ascii="微软雅黑" w:eastAsia="微软雅黑" w:hAnsi="微软雅黑"/>
            <w:b/>
            <w:sz w:val="20"/>
            <w:szCs w:val="20"/>
          </w:rPr>
          <w:delText>每期借款综合成本，</w:delText>
        </w:r>
        <w:r>
          <w:rPr>
            <w:rFonts w:ascii="微软雅黑" w:eastAsia="微软雅黑" w:hAnsi="微软雅黑" w:hint="eastAsia"/>
            <w:b/>
            <w:sz w:val="20"/>
            <w:szCs w:val="24"/>
          </w:rPr>
          <w:delText>每期借款综合成本为</w:delText>
        </w:r>
        <w:r>
          <w:rPr>
            <w:rFonts w:ascii="微软雅黑" w:eastAsia="微软雅黑" w:hAnsi="微软雅黑"/>
            <w:b/>
            <w:sz w:val="20"/>
            <w:szCs w:val="24"/>
            <w:u w:val="single"/>
          </w:rPr>
          <w:delText xml:space="preserve">     </w:delText>
        </w:r>
        <w:r>
          <w:rPr>
            <w:rFonts w:ascii="微软雅黑" w:eastAsia="微软雅黑" w:hAnsi="微软雅黑"/>
            <w:b/>
            <w:sz w:val="20"/>
            <w:szCs w:val="24"/>
          </w:rPr>
          <w:delText>%</w:delText>
        </w:r>
        <w:r>
          <w:rPr>
            <w:rFonts w:ascii="微软雅黑" w:eastAsia="微软雅黑" w:hAnsi="微软雅黑"/>
            <w:b/>
            <w:sz w:val="20"/>
            <w:szCs w:val="24"/>
          </w:rPr>
          <w:delText>，具体为甲方每期的利息、融资担保费、融资担保咨询费。</w:delText>
        </w:r>
        <w:r>
          <w:rPr>
            <w:rFonts w:ascii="微软雅黑" w:eastAsia="微软雅黑" w:hAnsi="微软雅黑" w:hint="eastAsia"/>
            <w:b/>
            <w:sz w:val="20"/>
            <w:szCs w:val="20"/>
          </w:rPr>
          <w:delText>每期（月）应还本息标准可见《个人贷款借款合同》的</w:delText>
        </w:r>
        <w:r>
          <w:rPr>
            <w:rFonts w:ascii="微软雅黑" w:eastAsia="微软雅黑" w:hAnsi="微软雅黑"/>
            <w:b/>
            <w:sz w:val="20"/>
            <w:szCs w:val="24"/>
          </w:rPr>
          <w:delText>相关</w:delText>
        </w:r>
        <w:r>
          <w:rPr>
            <w:rFonts w:ascii="微软雅黑" w:eastAsia="微软雅黑" w:hAnsi="微软雅黑" w:hint="eastAsia"/>
            <w:b/>
            <w:sz w:val="20"/>
            <w:szCs w:val="24"/>
          </w:rPr>
          <w:delText>约定。每期（月）应支付融资担保费见《个人委托担保合同》，费用支付期数与还款期数相同。如甲方提前结清还款，需根据本合同约定，您需在未逾期状态下申请提前结清，并</w:delText>
        </w:r>
        <w:r>
          <w:rPr>
            <w:rFonts w:ascii="微软雅黑" w:eastAsia="微软雅黑" w:hAnsi="微软雅黑"/>
            <w:b/>
            <w:sz w:val="20"/>
            <w:szCs w:val="24"/>
          </w:rPr>
          <w:delText>支付提前违约金</w:delText>
        </w:r>
        <w:r>
          <w:rPr>
            <w:rFonts w:ascii="微软雅黑" w:eastAsia="微软雅黑" w:hAnsi="微软雅黑" w:hint="eastAsia"/>
            <w:b/>
            <w:sz w:val="20"/>
            <w:szCs w:val="24"/>
          </w:rPr>
          <w:delText>，提前</w:delText>
        </w:r>
        <w:r>
          <w:rPr>
            <w:rFonts w:ascii="微软雅黑" w:eastAsia="微软雅黑" w:hAnsi="微软雅黑"/>
            <w:b/>
            <w:sz w:val="20"/>
            <w:szCs w:val="24"/>
          </w:rPr>
          <w:delText>违约金</w:delText>
        </w:r>
        <w:r>
          <w:rPr>
            <w:rFonts w:ascii="微软雅黑" w:eastAsia="微软雅黑" w:hAnsi="微软雅黑" w:hint="eastAsia"/>
            <w:b/>
            <w:sz w:val="20"/>
            <w:szCs w:val="24"/>
          </w:rPr>
          <w:delText>金额</w:delText>
        </w:r>
        <w:r>
          <w:rPr>
            <w:rFonts w:ascii="微软雅黑" w:eastAsia="微软雅黑" w:hAnsi="微软雅黑"/>
            <w:b/>
            <w:sz w:val="20"/>
            <w:szCs w:val="24"/>
          </w:rPr>
          <w:delText>按</w:delText>
        </w:r>
        <w:r>
          <w:rPr>
            <w:rFonts w:ascii="微软雅黑" w:eastAsia="微软雅黑" w:hAnsi="微软雅黑" w:hint="eastAsia"/>
            <w:b/>
            <w:sz w:val="20"/>
            <w:szCs w:val="24"/>
          </w:rPr>
          <w:delText>借款</w:delText>
        </w:r>
        <w:r>
          <w:rPr>
            <w:rFonts w:ascii="微软雅黑" w:eastAsia="微软雅黑" w:hAnsi="微软雅黑"/>
            <w:b/>
            <w:sz w:val="20"/>
            <w:szCs w:val="24"/>
          </w:rPr>
          <w:delText>本金</w:delText>
        </w:r>
        <w:r>
          <w:rPr>
            <w:rFonts w:ascii="微软雅黑" w:eastAsia="微软雅黑" w:hAnsi="微软雅黑"/>
            <w:b/>
            <w:sz w:val="20"/>
            <w:szCs w:val="24"/>
          </w:rPr>
          <w:delText>*</w:delText>
        </w:r>
        <w:r>
          <w:rPr>
            <w:rFonts w:ascii="微软雅黑" w:eastAsia="微软雅黑" w:hAnsi="微软雅黑"/>
            <w:b/>
            <w:sz w:val="20"/>
            <w:szCs w:val="24"/>
          </w:rPr>
          <w:delText>每期借款综合成本</w:delText>
        </w:r>
        <w:r>
          <w:rPr>
            <w:rFonts w:ascii="微软雅黑" w:eastAsia="微软雅黑" w:hAnsi="微软雅黑"/>
            <w:b/>
            <w:sz w:val="20"/>
            <w:szCs w:val="24"/>
          </w:rPr>
          <w:delText>*</w:delText>
        </w:r>
        <w:r>
          <w:rPr>
            <w:rFonts w:ascii="微软雅黑" w:eastAsia="微软雅黑" w:hAnsi="微软雅黑"/>
            <w:b/>
            <w:sz w:val="20"/>
            <w:szCs w:val="24"/>
          </w:rPr>
          <w:delText>剩余期数</w:delText>
        </w:r>
        <w:r>
          <w:rPr>
            <w:rFonts w:ascii="微软雅黑" w:eastAsia="微软雅黑" w:hAnsi="微软雅黑" w:hint="eastAsia"/>
            <w:b/>
            <w:sz w:val="20"/>
            <w:szCs w:val="24"/>
          </w:rPr>
          <w:delText>计算</w:delText>
        </w:r>
        <w:r>
          <w:rPr>
            <w:rFonts w:ascii="微软雅黑" w:eastAsia="微软雅黑" w:hAnsi="微软雅黑"/>
            <w:b/>
            <w:sz w:val="20"/>
            <w:szCs w:val="24"/>
          </w:rPr>
          <w:delText>。</w:delText>
        </w:r>
      </w:del>
    </w:p>
    <w:p w14:paraId="00646D7A" w14:textId="77777777" w:rsidR="000337DF" w:rsidRPr="000337DF" w:rsidRDefault="00640F3A" w:rsidP="000337DF">
      <w:pPr>
        <w:pStyle w:val="ae"/>
        <w:numPr>
          <w:ilvl w:val="0"/>
          <w:numId w:val="3"/>
        </w:numPr>
        <w:tabs>
          <w:tab w:val="left" w:pos="0"/>
        </w:tabs>
        <w:snapToGrid w:val="0"/>
        <w:spacing w:line="360" w:lineRule="exact"/>
        <w:ind w:left="425" w:firstLineChars="0" w:hanging="425"/>
        <w:rPr>
          <w:rFonts w:ascii="微软雅黑" w:eastAsia="微软雅黑" w:hAnsi="微软雅黑"/>
          <w:sz w:val="20"/>
          <w:szCs w:val="24"/>
          <w:highlight w:val="yellow"/>
          <w:rPrChange w:id="77" w:author="frank zhuo" w:date="2019-10-25T21:07:00Z">
            <w:rPr>
              <w:highlight w:val="yellow"/>
            </w:rPr>
          </w:rPrChange>
        </w:rPr>
        <w:pPrChange w:id="78" w:author="frank zhuo" w:date="2019-10-25T20:55:00Z">
          <w:pPr>
            <w:numPr>
              <w:ilvl w:val="1"/>
              <w:numId w:val="1"/>
            </w:numPr>
            <w:tabs>
              <w:tab w:val="left" w:pos="0"/>
            </w:tabs>
            <w:snapToGrid w:val="0"/>
            <w:spacing w:line="360" w:lineRule="exact"/>
            <w:ind w:left="425" w:hanging="425"/>
          </w:pPr>
        </w:pPrChange>
      </w:pPr>
      <w:r>
        <w:rPr>
          <w:rFonts w:ascii="微软雅黑" w:eastAsia="微软雅黑" w:hAnsi="微软雅黑" w:hint="eastAsia"/>
          <w:b/>
          <w:sz w:val="20"/>
          <w:szCs w:val="24"/>
          <w:rPrChange w:id="79" w:author="frank zhuo" w:date="2019-10-25T21:07:00Z">
            <w:rPr>
              <w:rFonts w:hint="eastAsia"/>
            </w:rPr>
          </w:rPrChange>
        </w:rPr>
        <w:t>甲方应保证按约履行主合同项下的所有义务，甲方逾期还款时应向乙方支付违约金，应支付的逾期违约金标准</w:t>
      </w:r>
      <w:r>
        <w:rPr>
          <w:rFonts w:ascii="微软雅黑" w:eastAsia="微软雅黑" w:hAnsi="微软雅黑" w:hint="eastAsia"/>
          <w:b/>
          <w:sz w:val="20"/>
          <w:szCs w:val="24"/>
          <w:rPrChange w:id="80" w:author="frank zhuo" w:date="2019-10-25T21:07:00Z">
            <w:rPr>
              <w:rFonts w:hint="eastAsia"/>
            </w:rPr>
          </w:rPrChange>
        </w:rPr>
        <w:t>为</w:t>
      </w:r>
      <w:del w:id="81" w:author="frank zhuo" w:date="2019-10-25T20:43:00Z">
        <w:r>
          <w:rPr>
            <w:rFonts w:ascii="微软雅黑" w:eastAsia="微软雅黑" w:hAnsi="微软雅黑" w:hint="eastAsia"/>
            <w:b/>
            <w:sz w:val="20"/>
            <w:szCs w:val="24"/>
            <w:rPrChange w:id="82" w:author="frank zhuo" w:date="2019-10-25T21:07:00Z">
              <w:rPr>
                <w:rFonts w:hint="eastAsia"/>
              </w:rPr>
            </w:rPrChange>
          </w:rPr>
          <w:delText>甲方每期应还未总金额的</w:delText>
        </w:r>
        <w:commentRangeStart w:id="83"/>
        <w:r>
          <w:rPr>
            <w:rFonts w:ascii="微软雅黑" w:eastAsia="微软雅黑" w:hAnsi="微软雅黑"/>
            <w:b/>
            <w:sz w:val="20"/>
            <w:szCs w:val="24"/>
            <w:highlight w:val="yellow"/>
            <w:rPrChange w:id="84" w:author="frank zhuo" w:date="2019-10-25T21:07:00Z">
              <w:rPr>
                <w:highlight w:val="yellow"/>
              </w:rPr>
            </w:rPrChange>
          </w:rPr>
          <w:delText>5%</w:delText>
        </w:r>
        <w:r>
          <w:rPr>
            <w:rFonts w:ascii="微软雅黑" w:eastAsia="微软雅黑" w:hAnsi="微软雅黑" w:hint="eastAsia"/>
            <w:b/>
            <w:sz w:val="20"/>
            <w:szCs w:val="24"/>
            <w:highlight w:val="yellow"/>
            <w:rPrChange w:id="85" w:author="frank zhuo" w:date="2019-10-25T21:07:00Z">
              <w:rPr>
                <w:rFonts w:hint="eastAsia"/>
                <w:highlight w:val="yellow"/>
              </w:rPr>
            </w:rPrChange>
          </w:rPr>
          <w:delText>加上</w:delText>
        </w:r>
      </w:del>
      <w:r>
        <w:rPr>
          <w:rFonts w:ascii="微软雅黑" w:eastAsia="微软雅黑" w:hAnsi="微软雅黑" w:hint="eastAsia"/>
          <w:b/>
          <w:sz w:val="20"/>
          <w:szCs w:val="24"/>
          <w:highlight w:val="yellow"/>
          <w:rPrChange w:id="86" w:author="frank zhuo" w:date="2019-10-25T21:07:00Z">
            <w:rPr>
              <w:rFonts w:hint="eastAsia"/>
              <w:highlight w:val="yellow"/>
            </w:rPr>
          </w:rPrChange>
        </w:rPr>
        <w:t>甲方每日应还未还</w:t>
      </w:r>
      <w:ins w:id="87" w:author="frank zhuo" w:date="2019-10-25T20:44:00Z">
        <w:r>
          <w:rPr>
            <w:rFonts w:ascii="微软雅黑" w:eastAsia="微软雅黑" w:hAnsi="微软雅黑" w:hint="eastAsia"/>
            <w:b/>
            <w:sz w:val="20"/>
            <w:szCs w:val="24"/>
            <w:highlight w:val="yellow"/>
            <w:rPrChange w:id="88" w:author="frank zhuo" w:date="2019-10-25T21:07:00Z">
              <w:rPr>
                <w:rFonts w:hint="eastAsia"/>
                <w:highlight w:val="yellow"/>
              </w:rPr>
            </w:rPrChange>
          </w:rPr>
          <w:t>本金</w:t>
        </w:r>
      </w:ins>
      <w:del w:id="89" w:author="frank zhuo" w:date="2019-10-25T20:44:00Z">
        <w:r>
          <w:rPr>
            <w:rFonts w:ascii="微软雅黑" w:eastAsia="微软雅黑" w:hAnsi="微软雅黑" w:hint="eastAsia"/>
            <w:b/>
            <w:sz w:val="20"/>
            <w:szCs w:val="24"/>
            <w:highlight w:val="yellow"/>
            <w:rPrChange w:id="90" w:author="frank zhuo" w:date="2019-10-25T21:07:00Z">
              <w:rPr>
                <w:rFonts w:hint="eastAsia"/>
                <w:highlight w:val="yellow"/>
              </w:rPr>
            </w:rPrChange>
          </w:rPr>
          <w:delText>总金额</w:delText>
        </w:r>
        <w:r>
          <w:rPr>
            <w:rFonts w:ascii="微软雅黑" w:eastAsia="微软雅黑" w:hAnsi="微软雅黑"/>
            <w:b/>
            <w:sz w:val="20"/>
            <w:szCs w:val="24"/>
            <w:highlight w:val="yellow"/>
            <w:rPrChange w:id="91" w:author="frank zhuo" w:date="2019-10-25T21:07:00Z">
              <w:rPr>
                <w:highlight w:val="yellow"/>
              </w:rPr>
            </w:rPrChange>
          </w:rPr>
          <w:delText>(</w:delText>
        </w:r>
        <w:r>
          <w:rPr>
            <w:rFonts w:ascii="微软雅黑" w:eastAsia="微软雅黑" w:hAnsi="微软雅黑" w:hint="eastAsia"/>
            <w:b/>
            <w:sz w:val="20"/>
            <w:szCs w:val="24"/>
            <w:highlight w:val="yellow"/>
            <w:rPrChange w:id="92" w:author="frank zhuo" w:date="2019-10-25T21:07:00Z">
              <w:rPr>
                <w:rFonts w:hint="eastAsia"/>
                <w:highlight w:val="yellow"/>
              </w:rPr>
            </w:rPrChange>
          </w:rPr>
          <w:delText>包括到期本息及全部费用等</w:delText>
        </w:r>
      </w:del>
      <w:r>
        <w:rPr>
          <w:rFonts w:ascii="微软雅黑" w:eastAsia="微软雅黑" w:hAnsi="微软雅黑"/>
          <w:b/>
          <w:sz w:val="20"/>
          <w:szCs w:val="24"/>
          <w:highlight w:val="yellow"/>
          <w:rPrChange w:id="93" w:author="frank zhuo" w:date="2019-10-25T21:07:00Z">
            <w:rPr>
              <w:highlight w:val="yellow"/>
            </w:rPr>
          </w:rPrChange>
        </w:rPr>
        <w:t>)</w:t>
      </w:r>
      <w:r>
        <w:rPr>
          <w:rFonts w:ascii="微软雅黑" w:eastAsia="微软雅黑" w:hAnsi="微软雅黑" w:hint="eastAsia"/>
          <w:b/>
          <w:sz w:val="20"/>
          <w:szCs w:val="24"/>
          <w:highlight w:val="yellow"/>
          <w:rPrChange w:id="94" w:author="frank zhuo" w:date="2019-10-25T21:07:00Z">
            <w:rPr>
              <w:rFonts w:hint="eastAsia"/>
              <w:highlight w:val="yellow"/>
            </w:rPr>
          </w:rPrChange>
        </w:rPr>
        <w:t>的</w:t>
      </w:r>
      <w:commentRangeStart w:id="95"/>
      <w:ins w:id="96" w:author="frank zhuo" w:date="2019-10-25T20:55:00Z">
        <w:r>
          <w:rPr>
            <w:rFonts w:hint="eastAsia"/>
          </w:rPr>
          <w:t>【</w:t>
        </w:r>
        <w:r>
          <w:t xml:space="preserve">    </w:t>
        </w:r>
        <w:r>
          <w:rPr>
            <w:rFonts w:hint="eastAsia"/>
          </w:rPr>
          <w:t>】</w:t>
        </w:r>
        <w:commentRangeEnd w:id="95"/>
        <w:r>
          <w:rPr>
            <w:rStyle w:val="ad"/>
            <w:rFonts w:asciiTheme="minorHAnsi" w:eastAsiaTheme="minorEastAsia" w:hAnsiTheme="minorHAnsi" w:cstheme="minorBidi"/>
          </w:rPr>
          <w:commentReference w:id="95"/>
        </w:r>
      </w:ins>
      <w:del w:id="97" w:author="frank zhuo" w:date="2019-10-25T20:43:00Z">
        <w:r>
          <w:rPr>
            <w:rFonts w:ascii="微软雅黑" w:eastAsia="微软雅黑" w:hAnsi="微软雅黑"/>
            <w:b/>
            <w:sz w:val="20"/>
            <w:szCs w:val="24"/>
            <w:highlight w:val="yellow"/>
            <w:rPrChange w:id="98" w:author="frank zhuo" w:date="2019-10-25T21:07:00Z">
              <w:rPr>
                <w:highlight w:val="yellow"/>
              </w:rPr>
            </w:rPrChange>
          </w:rPr>
          <w:delText>0.1</w:delText>
        </w:r>
      </w:del>
      <w:r>
        <w:rPr>
          <w:rFonts w:ascii="微软雅黑" w:eastAsia="微软雅黑" w:hAnsi="微软雅黑"/>
          <w:b/>
          <w:sz w:val="20"/>
          <w:szCs w:val="24"/>
          <w:highlight w:val="yellow"/>
          <w:rPrChange w:id="99" w:author="frank zhuo" w:date="2019-10-25T21:07:00Z">
            <w:rPr>
              <w:highlight w:val="yellow"/>
            </w:rPr>
          </w:rPrChange>
        </w:rPr>
        <w:t>%</w:t>
      </w:r>
      <w:r>
        <w:rPr>
          <w:rFonts w:ascii="微软雅黑" w:eastAsia="微软雅黑" w:hAnsi="微软雅黑" w:hint="eastAsia"/>
          <w:b/>
          <w:sz w:val="20"/>
          <w:szCs w:val="24"/>
          <w:highlight w:val="yellow"/>
          <w:rPrChange w:id="100" w:author="frank zhuo" w:date="2019-10-25T21:07:00Z">
            <w:rPr>
              <w:rFonts w:hint="eastAsia"/>
              <w:highlight w:val="yellow"/>
            </w:rPr>
          </w:rPrChange>
        </w:rPr>
        <w:t>，逾</w:t>
      </w:r>
      <w:commentRangeEnd w:id="83"/>
      <w:r>
        <w:rPr>
          <w:rStyle w:val="ad"/>
        </w:rPr>
        <w:commentReference w:id="83"/>
      </w:r>
      <w:r>
        <w:rPr>
          <w:rFonts w:ascii="微软雅黑" w:eastAsia="微软雅黑" w:hAnsi="微软雅黑" w:hint="eastAsia"/>
          <w:b/>
          <w:sz w:val="20"/>
          <w:szCs w:val="24"/>
          <w:rPrChange w:id="101" w:author="frank zhuo" w:date="2019-10-25T21:07:00Z">
            <w:rPr>
              <w:rFonts w:hint="eastAsia"/>
            </w:rPr>
          </w:rPrChange>
        </w:rPr>
        <w:t>期违约金计算直至到期本息及相关费用全部清偿完毕。</w:t>
      </w:r>
      <w:bookmarkStart w:id="102" w:name="_GoBack"/>
      <w:bookmarkEnd w:id="102"/>
    </w:p>
    <w:p w14:paraId="74FB100F" w14:textId="77777777" w:rsidR="000337DF" w:rsidRDefault="00640F3A">
      <w:pPr>
        <w:numPr>
          <w:ilvl w:val="1"/>
          <w:numId w:val="1"/>
        </w:numPr>
        <w:snapToGrid w:val="0"/>
        <w:spacing w:line="360" w:lineRule="exact"/>
        <w:rPr>
          <w:rFonts w:ascii="微软雅黑" w:eastAsia="微软雅黑" w:hAnsi="微软雅黑"/>
          <w:sz w:val="20"/>
          <w:szCs w:val="24"/>
        </w:rPr>
      </w:pPr>
      <w:r>
        <w:rPr>
          <w:rFonts w:ascii="微软雅黑" w:eastAsia="微软雅黑" w:hAnsi="微软雅黑" w:hint="eastAsia"/>
          <w:sz w:val="20"/>
          <w:szCs w:val="24"/>
        </w:rPr>
        <w:t>甲、乙双方在此授权并同意，由乙方或其指定合作方委托银行或有资质的第三方支付系统从甲方在在线服务平台的绑定账户中扣划</w:t>
      </w:r>
      <w:r>
        <w:rPr>
          <w:rFonts w:ascii="微软雅黑" w:eastAsia="微软雅黑" w:hAnsi="微软雅黑"/>
          <w:sz w:val="20"/>
          <w:szCs w:val="24"/>
        </w:rPr>
        <w:t>担保咨询服务费</w:t>
      </w:r>
      <w:r>
        <w:rPr>
          <w:rFonts w:ascii="微软雅黑" w:eastAsia="微软雅黑" w:hAnsi="微软雅黑" w:hint="eastAsia"/>
          <w:sz w:val="20"/>
          <w:szCs w:val="24"/>
        </w:rPr>
        <w:t>等相关款项，并将划扣的担保</w:t>
      </w:r>
      <w:r>
        <w:rPr>
          <w:rFonts w:ascii="微软雅黑" w:eastAsia="微软雅黑" w:hAnsi="微软雅黑"/>
          <w:sz w:val="20"/>
          <w:szCs w:val="24"/>
        </w:rPr>
        <w:t>咨询服务费</w:t>
      </w:r>
      <w:r>
        <w:rPr>
          <w:rFonts w:ascii="微软雅黑" w:eastAsia="微软雅黑" w:hAnsi="微软雅黑" w:hint="eastAsia"/>
          <w:sz w:val="20"/>
          <w:szCs w:val="24"/>
        </w:rPr>
        <w:t>划转至乙方指定账户。甲方向乙方支付</w:t>
      </w:r>
      <w:r>
        <w:rPr>
          <w:rFonts w:ascii="微软雅黑" w:eastAsia="微软雅黑" w:hAnsi="微软雅黑"/>
          <w:sz w:val="20"/>
          <w:szCs w:val="24"/>
        </w:rPr>
        <w:t>担保咨询服务费</w:t>
      </w:r>
      <w:r>
        <w:rPr>
          <w:rFonts w:ascii="微软雅黑" w:eastAsia="微软雅黑" w:hAnsi="微软雅黑" w:hint="eastAsia"/>
          <w:sz w:val="20"/>
          <w:szCs w:val="24"/>
        </w:rPr>
        <w:t>的账户与甲方绑定的收款和还款账户为同一账户；甲方实际支付费用的时间为乙方或其指定合作方委托银行或有资质的第三方支付系统从甲方指定账户中扣划到相关款项的时间。</w:t>
      </w:r>
    </w:p>
    <w:p w14:paraId="5EA3FFD7" w14:textId="77777777" w:rsidR="000337DF" w:rsidRDefault="00640F3A">
      <w:pPr>
        <w:numPr>
          <w:ilvl w:val="1"/>
          <w:numId w:val="1"/>
        </w:numPr>
        <w:snapToGrid w:val="0"/>
        <w:spacing w:line="360" w:lineRule="exact"/>
        <w:rPr>
          <w:del w:id="103" w:author="frank zhuo" w:date="2019-10-25T20:54:00Z"/>
          <w:rFonts w:ascii="微软雅黑" w:eastAsia="微软雅黑" w:hAnsi="微软雅黑"/>
          <w:sz w:val="20"/>
          <w:szCs w:val="24"/>
        </w:rPr>
      </w:pPr>
      <w:del w:id="104" w:author="frank zhuo" w:date="2019-10-25T20:54:00Z">
        <w:r>
          <w:rPr>
            <w:rFonts w:ascii="微软雅黑" w:eastAsia="微软雅黑" w:hAnsi="微软雅黑" w:hint="eastAsia"/>
            <w:b/>
            <w:sz w:val="20"/>
            <w:szCs w:val="24"/>
          </w:rPr>
          <w:delText>若甲方向贷款人提前还款的，不影响甲方应向乙方支付</w:delText>
        </w:r>
        <w:r>
          <w:rPr>
            <w:rFonts w:ascii="微软雅黑" w:eastAsia="微软雅黑" w:hAnsi="微软雅黑"/>
            <w:b/>
            <w:sz w:val="20"/>
            <w:szCs w:val="24"/>
          </w:rPr>
          <w:delText>担保咨询费</w:delText>
        </w:r>
        <w:r>
          <w:rPr>
            <w:rFonts w:ascii="微软雅黑" w:eastAsia="微软雅黑" w:hAnsi="微软雅黑" w:hint="eastAsia"/>
            <w:b/>
            <w:sz w:val="20"/>
            <w:szCs w:val="24"/>
          </w:rPr>
          <w:delText>的义务，甲方仍应按照本条约定的标准一次性向乙方支付提前还款违约金，具体标准为借款本金</w:delText>
        </w:r>
        <w:r>
          <w:rPr>
            <w:rFonts w:ascii="微软雅黑" w:eastAsia="微软雅黑" w:hAnsi="微软雅黑"/>
            <w:b/>
            <w:sz w:val="20"/>
            <w:szCs w:val="24"/>
          </w:rPr>
          <w:delText>*</w:delText>
        </w:r>
        <w:r>
          <w:rPr>
            <w:rFonts w:ascii="微软雅黑" w:eastAsia="微软雅黑" w:hAnsi="微软雅黑"/>
            <w:b/>
            <w:sz w:val="20"/>
            <w:szCs w:val="24"/>
          </w:rPr>
          <w:delText>借款综合成本</w:delText>
        </w:r>
        <w:r>
          <w:rPr>
            <w:rFonts w:ascii="微软雅黑" w:eastAsia="微软雅黑" w:hAnsi="微软雅黑"/>
            <w:b/>
            <w:sz w:val="20"/>
            <w:szCs w:val="24"/>
          </w:rPr>
          <w:delText>*</w:delText>
        </w:r>
        <w:r>
          <w:rPr>
            <w:rFonts w:ascii="微软雅黑" w:eastAsia="微软雅黑" w:hAnsi="微软雅黑"/>
            <w:b/>
            <w:sz w:val="20"/>
            <w:szCs w:val="24"/>
          </w:rPr>
          <w:delText>剩余期数。</w:delText>
        </w:r>
      </w:del>
    </w:p>
    <w:p w14:paraId="549AC6A0" w14:textId="77777777" w:rsidR="000337DF" w:rsidRDefault="00640F3A">
      <w:pPr>
        <w:numPr>
          <w:ilvl w:val="1"/>
          <w:numId w:val="1"/>
        </w:numPr>
        <w:snapToGrid w:val="0"/>
        <w:spacing w:line="360" w:lineRule="exact"/>
        <w:rPr>
          <w:rFonts w:ascii="微软雅黑" w:eastAsia="微软雅黑" w:hAnsi="微软雅黑"/>
          <w:sz w:val="20"/>
          <w:szCs w:val="24"/>
        </w:rPr>
      </w:pPr>
      <w:r>
        <w:rPr>
          <w:rFonts w:ascii="微软雅黑" w:eastAsia="微软雅黑" w:hAnsi="微软雅黑" w:hint="eastAsia"/>
          <w:sz w:val="20"/>
          <w:szCs w:val="24"/>
        </w:rPr>
        <w:t>若甲方逾期支付款项，则乙方有权自行或者委托第三方进行催收。甲方同意：相关权利人有权在受托或亲自进行催收和追索债务等工作时，将甲方的身份信息、联络信息、联系人信息及甲方拖欠本合同项下债务的相关信息提供给第三方（包括不限于律师事务所和催收机构）。</w:t>
      </w:r>
    </w:p>
    <w:p w14:paraId="50C2DB10" w14:textId="77777777" w:rsidR="000337DF" w:rsidRDefault="00640F3A">
      <w:pPr>
        <w:numPr>
          <w:ilvl w:val="1"/>
          <w:numId w:val="1"/>
        </w:numPr>
        <w:snapToGrid w:val="0"/>
        <w:spacing w:line="360" w:lineRule="exact"/>
        <w:rPr>
          <w:rFonts w:ascii="微软雅黑" w:eastAsia="微软雅黑" w:hAnsi="微软雅黑"/>
          <w:sz w:val="20"/>
          <w:szCs w:val="24"/>
        </w:rPr>
      </w:pPr>
      <w:r>
        <w:rPr>
          <w:rFonts w:ascii="微软雅黑" w:eastAsia="微软雅黑" w:hAnsi="微软雅黑" w:hint="eastAsia"/>
          <w:sz w:val="20"/>
          <w:szCs w:val="24"/>
        </w:rPr>
        <w:t>甲方已知晓并同意：乙方有权自行收取或者委托第三方代收</w:t>
      </w:r>
      <w:r>
        <w:rPr>
          <w:rFonts w:ascii="微软雅黑" w:eastAsia="微软雅黑" w:hAnsi="微软雅黑"/>
          <w:sz w:val="20"/>
          <w:szCs w:val="24"/>
        </w:rPr>
        <w:t>担保咨询服务费</w:t>
      </w:r>
      <w:r>
        <w:rPr>
          <w:rFonts w:ascii="微软雅黑" w:eastAsia="微软雅黑" w:hAnsi="微软雅黑" w:hint="eastAsia"/>
          <w:sz w:val="20"/>
          <w:szCs w:val="24"/>
        </w:rPr>
        <w:t>等款项；乙方亦有权接受他方的委托，代收甲方在本</w:t>
      </w:r>
      <w:proofErr w:type="gramStart"/>
      <w:r>
        <w:rPr>
          <w:rFonts w:ascii="微软雅黑" w:eastAsia="微软雅黑" w:hAnsi="微软雅黑" w:hint="eastAsia"/>
          <w:sz w:val="20"/>
          <w:szCs w:val="24"/>
        </w:rPr>
        <w:t>次贷</w:t>
      </w:r>
      <w:proofErr w:type="gramEnd"/>
      <w:r>
        <w:rPr>
          <w:rFonts w:ascii="微软雅黑" w:eastAsia="微软雅黑" w:hAnsi="微软雅黑" w:hint="eastAsia"/>
          <w:sz w:val="20"/>
          <w:szCs w:val="24"/>
        </w:rPr>
        <w:t>款项下应付他方之款项，且乙方有权转委托。甲方对此均无异议。</w:t>
      </w:r>
    </w:p>
    <w:p w14:paraId="5E5AE714" w14:textId="77777777" w:rsidR="000337DF" w:rsidRDefault="000337DF">
      <w:pPr>
        <w:snapToGrid w:val="0"/>
        <w:spacing w:line="360" w:lineRule="exact"/>
        <w:ind w:left="425"/>
        <w:rPr>
          <w:rFonts w:ascii="微软雅黑" w:eastAsia="微软雅黑" w:hAnsi="微软雅黑"/>
          <w:sz w:val="20"/>
          <w:szCs w:val="24"/>
        </w:rPr>
      </w:pPr>
    </w:p>
    <w:p w14:paraId="605FC42E" w14:textId="77777777" w:rsidR="000337DF" w:rsidRDefault="00640F3A">
      <w:pPr>
        <w:numPr>
          <w:ilvl w:val="0"/>
          <w:numId w:val="1"/>
        </w:numPr>
        <w:snapToGrid w:val="0"/>
        <w:spacing w:line="360" w:lineRule="exact"/>
        <w:ind w:rightChars="-154" w:right="-323"/>
        <w:rPr>
          <w:rFonts w:ascii="微软雅黑" w:eastAsia="微软雅黑" w:hAnsi="微软雅黑"/>
          <w:b/>
          <w:sz w:val="20"/>
          <w:szCs w:val="24"/>
        </w:rPr>
      </w:pPr>
      <w:r>
        <w:rPr>
          <w:rFonts w:ascii="微软雅黑" w:eastAsia="微软雅黑" w:hAnsi="微软雅黑" w:hint="eastAsia"/>
          <w:b/>
          <w:sz w:val="20"/>
          <w:szCs w:val="24"/>
        </w:rPr>
        <w:t>争议解决</w:t>
      </w:r>
      <w:r>
        <w:rPr>
          <w:rFonts w:ascii="微软雅黑" w:eastAsia="微软雅黑" w:hAnsi="微软雅黑" w:hint="eastAsia"/>
          <w:b/>
          <w:sz w:val="20"/>
          <w:szCs w:val="24"/>
        </w:rPr>
        <w:t xml:space="preserve"> </w:t>
      </w:r>
    </w:p>
    <w:p w14:paraId="54F5F15A" w14:textId="77777777" w:rsidR="000337DF" w:rsidRDefault="00640F3A">
      <w:pPr>
        <w:snapToGrid w:val="0"/>
        <w:spacing w:line="360" w:lineRule="exact"/>
        <w:rPr>
          <w:rFonts w:ascii="微软雅黑" w:eastAsia="微软雅黑" w:hAnsi="微软雅黑"/>
          <w:sz w:val="20"/>
          <w:szCs w:val="24"/>
        </w:rPr>
      </w:pPr>
      <w:r>
        <w:rPr>
          <w:rFonts w:ascii="微软雅黑" w:eastAsia="微软雅黑" w:hAnsi="微软雅黑" w:hint="eastAsia"/>
          <w:sz w:val="20"/>
          <w:szCs w:val="24"/>
        </w:rPr>
        <w:t>因履行本合同引起的任何争议，由双方协商解决；协商不成的，由</w:t>
      </w:r>
      <w:ins w:id="105" w:author="Eve廖" w:date="2019-10-25T22:29:00Z">
        <w:r>
          <w:rPr>
            <w:rFonts w:ascii="微软雅黑" w:eastAsia="微软雅黑" w:hAnsi="微软雅黑" w:hint="eastAsia"/>
            <w:sz w:val="20"/>
            <w:szCs w:val="24"/>
          </w:rPr>
          <w:t>贷款人注册地</w:t>
        </w:r>
      </w:ins>
      <w:del w:id="106" w:author="Eve廖" w:date="2019-10-25T22:29:00Z">
        <w:r>
          <w:rPr>
            <w:rFonts w:ascii="微软雅黑" w:eastAsia="微软雅黑" w:hAnsi="微软雅黑" w:hint="eastAsia"/>
            <w:sz w:val="20"/>
            <w:szCs w:val="24"/>
          </w:rPr>
          <w:delText>本合同签</w:delText>
        </w:r>
        <w:r>
          <w:rPr>
            <w:rFonts w:ascii="微软雅黑" w:eastAsia="微软雅黑" w:hAnsi="微软雅黑" w:hint="eastAsia"/>
            <w:sz w:val="20"/>
            <w:szCs w:val="24"/>
          </w:rPr>
          <w:delText>约地</w:delText>
        </w:r>
      </w:del>
      <w:r>
        <w:rPr>
          <w:rFonts w:ascii="微软雅黑" w:eastAsia="微软雅黑" w:hAnsi="微软雅黑" w:hint="eastAsia"/>
          <w:sz w:val="20"/>
          <w:szCs w:val="24"/>
        </w:rPr>
        <w:t>所属的人民法院管辖。</w:t>
      </w:r>
      <w:del w:id="107" w:author="Eve廖" w:date="2019-10-25T22:29:00Z">
        <w:r>
          <w:rPr>
            <w:rFonts w:ascii="微软雅黑" w:eastAsia="微软雅黑" w:hAnsi="微软雅黑" w:hint="eastAsia"/>
            <w:sz w:val="20"/>
            <w:szCs w:val="24"/>
          </w:rPr>
          <w:delText>本合同签约地</w:delText>
        </w:r>
        <w:r>
          <w:rPr>
            <w:rFonts w:ascii="微软雅黑" w:eastAsia="微软雅黑" w:hAnsi="微软雅黑"/>
            <w:sz w:val="20"/>
            <w:szCs w:val="24"/>
          </w:rPr>
          <w:delText>为</w:delText>
        </w:r>
        <w:r>
          <w:rPr>
            <w:rFonts w:ascii="微软雅黑" w:eastAsia="微软雅黑" w:hAnsi="微软雅黑"/>
            <w:sz w:val="20"/>
            <w:szCs w:val="24"/>
            <w:u w:val="single"/>
          </w:rPr>
          <w:delText xml:space="preserve">    </w:delText>
        </w:r>
      </w:del>
      <w:ins w:id="108" w:author="frank zhuo" w:date="2019-10-25T21:57:00Z">
        <w:del w:id="109" w:author="Eve廖" w:date="2019-10-25T22:29:00Z">
          <w:r>
            <w:rPr>
              <w:rFonts w:ascii="微软雅黑" w:eastAsia="微软雅黑" w:hAnsi="微软雅黑" w:hint="eastAsia"/>
              <w:sz w:val="20"/>
              <w:szCs w:val="24"/>
              <w:u w:val="single"/>
            </w:rPr>
            <w:delText>贷款人</w:delText>
          </w:r>
          <w:r>
            <w:rPr>
              <w:rFonts w:ascii="微软雅黑" w:eastAsia="微软雅黑" w:hAnsi="微软雅黑"/>
              <w:sz w:val="20"/>
              <w:szCs w:val="24"/>
              <w:u w:val="single"/>
            </w:rPr>
            <w:delText>注册地</w:delText>
          </w:r>
        </w:del>
      </w:ins>
      <w:del w:id="110" w:author="Eve廖" w:date="2019-10-25T22:29:00Z">
        <w:r>
          <w:rPr>
            <w:rFonts w:ascii="微软雅黑" w:eastAsia="微软雅黑" w:hAnsi="微软雅黑"/>
            <w:sz w:val="20"/>
            <w:szCs w:val="24"/>
            <w:u w:val="single"/>
          </w:rPr>
          <w:delText xml:space="preserve">   </w:delText>
        </w:r>
        <w:r>
          <w:rPr>
            <w:rFonts w:ascii="微软雅黑" w:eastAsia="微软雅黑" w:hAnsi="微软雅黑" w:hint="eastAsia"/>
            <w:sz w:val="20"/>
            <w:szCs w:val="24"/>
            <w:u w:val="single"/>
          </w:rPr>
          <w:delText xml:space="preserve"> </w:delText>
        </w:r>
        <w:r>
          <w:rPr>
            <w:rFonts w:ascii="微软雅黑" w:eastAsia="微软雅黑" w:hAnsi="微软雅黑" w:hint="eastAsia"/>
            <w:sz w:val="20"/>
            <w:szCs w:val="24"/>
          </w:rPr>
          <w:delText>。</w:delText>
        </w:r>
      </w:del>
    </w:p>
    <w:p w14:paraId="7A38DEF6" w14:textId="77777777" w:rsidR="000337DF" w:rsidRDefault="000337DF">
      <w:pPr>
        <w:snapToGrid w:val="0"/>
        <w:spacing w:line="360" w:lineRule="exact"/>
        <w:rPr>
          <w:rFonts w:ascii="微软雅黑" w:eastAsia="微软雅黑" w:hAnsi="微软雅黑"/>
          <w:sz w:val="20"/>
          <w:szCs w:val="24"/>
          <w:u w:val="single"/>
        </w:rPr>
      </w:pPr>
    </w:p>
    <w:p w14:paraId="72CE7854" w14:textId="77777777" w:rsidR="000337DF" w:rsidRDefault="00640F3A">
      <w:pPr>
        <w:numPr>
          <w:ilvl w:val="0"/>
          <w:numId w:val="1"/>
        </w:numPr>
        <w:snapToGrid w:val="0"/>
        <w:spacing w:line="360" w:lineRule="exact"/>
        <w:ind w:rightChars="-154" w:right="-323"/>
        <w:rPr>
          <w:rFonts w:ascii="微软雅黑" w:eastAsia="微软雅黑" w:hAnsi="微软雅黑"/>
          <w:b/>
          <w:sz w:val="20"/>
          <w:szCs w:val="24"/>
        </w:rPr>
      </w:pPr>
      <w:r>
        <w:rPr>
          <w:rFonts w:ascii="微软雅黑" w:eastAsia="微软雅黑" w:hAnsi="微软雅黑" w:hint="eastAsia"/>
          <w:b/>
          <w:sz w:val="20"/>
          <w:szCs w:val="24"/>
        </w:rPr>
        <w:t>送达</w:t>
      </w:r>
    </w:p>
    <w:p w14:paraId="75EB1D2F" w14:textId="77777777" w:rsidR="000337DF" w:rsidRDefault="00640F3A">
      <w:pPr>
        <w:pStyle w:val="11"/>
        <w:widowControl/>
        <w:spacing w:line="400" w:lineRule="exact"/>
        <w:ind w:leftChars="49" w:left="103" w:firstLineChars="0" w:firstLine="0"/>
        <w:rPr>
          <w:rFonts w:ascii="微软雅黑" w:eastAsia="微软雅黑" w:hAnsi="微软雅黑" w:cs="Calibri"/>
          <w:b/>
          <w:kern w:val="0"/>
          <w:sz w:val="20"/>
          <w:szCs w:val="20"/>
        </w:rPr>
      </w:pPr>
      <w:r>
        <w:rPr>
          <w:rFonts w:ascii="微软雅黑" w:eastAsia="微软雅黑" w:hAnsi="微软雅黑" w:cs="Calibri" w:hint="eastAsia"/>
          <w:b/>
          <w:kern w:val="0"/>
          <w:sz w:val="20"/>
          <w:szCs w:val="20"/>
        </w:rPr>
        <w:t>1</w:t>
      </w:r>
      <w:r>
        <w:rPr>
          <w:rFonts w:ascii="微软雅黑" w:eastAsia="微软雅黑" w:hAnsi="微软雅黑" w:cs="Calibri" w:hint="eastAsia"/>
          <w:b/>
          <w:kern w:val="0"/>
          <w:sz w:val="20"/>
          <w:szCs w:val="20"/>
        </w:rPr>
        <w:t>、本合同履行过程中，贷款人和担保人发送给您的书面通知，按照您留存的身份证件记载的地址</w:t>
      </w:r>
      <w:proofErr w:type="gramStart"/>
      <w:r>
        <w:rPr>
          <w:rFonts w:ascii="微软雅黑" w:eastAsia="微软雅黑" w:hAnsi="微软雅黑" w:cs="Calibri" w:hint="eastAsia"/>
          <w:b/>
          <w:kern w:val="0"/>
          <w:sz w:val="20"/>
          <w:szCs w:val="20"/>
        </w:rPr>
        <w:t>交邮后的</w:t>
      </w:r>
      <w:proofErr w:type="gramEnd"/>
      <w:r>
        <w:rPr>
          <w:rFonts w:ascii="微软雅黑" w:eastAsia="微软雅黑" w:hAnsi="微软雅黑" w:cs="Calibri" w:hint="eastAsia"/>
          <w:b/>
          <w:kern w:val="0"/>
          <w:sz w:val="20"/>
          <w:szCs w:val="20"/>
        </w:rPr>
        <w:t>第三个自然日即视为送达。书面通知的形式还可采用线上服务平台公告、网站公告、向您发送电子邮件、网站内信息、各类</w:t>
      </w:r>
      <w:r>
        <w:rPr>
          <w:rFonts w:ascii="微软雅黑" w:eastAsia="微软雅黑" w:hAnsi="微软雅黑" w:cs="Calibri" w:hint="eastAsia"/>
          <w:b/>
          <w:kern w:val="0"/>
          <w:sz w:val="20"/>
          <w:szCs w:val="20"/>
        </w:rPr>
        <w:t>App</w:t>
      </w:r>
      <w:r>
        <w:rPr>
          <w:rFonts w:ascii="微软雅黑" w:eastAsia="微软雅黑" w:hAnsi="微软雅黑" w:cs="Calibri" w:hint="eastAsia"/>
          <w:b/>
          <w:kern w:val="0"/>
          <w:sz w:val="20"/>
          <w:szCs w:val="20"/>
        </w:rPr>
        <w:t>消</w:t>
      </w:r>
      <w:r>
        <w:rPr>
          <w:rFonts w:ascii="微软雅黑" w:eastAsia="微软雅黑" w:hAnsi="微软雅黑" w:cs="Calibri" w:hint="eastAsia"/>
          <w:b/>
          <w:kern w:val="0"/>
          <w:sz w:val="20"/>
          <w:szCs w:val="20"/>
        </w:rPr>
        <w:lastRenderedPageBreak/>
        <w:t>息、手机短信和传真等电子方式，在采用电子方式进行书面通知的情况下发送当日即视为送达。贷款人和担保人可决定以前述一种或几种形式书面通知您。贷款人和担保人以多种方式向您发送通知的，通知送达时间以最先送达的为准。</w:t>
      </w:r>
    </w:p>
    <w:p w14:paraId="57CB78DA" w14:textId="77777777" w:rsidR="000337DF" w:rsidRDefault="00640F3A">
      <w:pPr>
        <w:pStyle w:val="11"/>
        <w:widowControl/>
        <w:spacing w:line="400" w:lineRule="exact"/>
        <w:ind w:leftChars="49" w:left="103" w:firstLineChars="0" w:firstLine="0"/>
        <w:rPr>
          <w:rFonts w:ascii="微软雅黑" w:eastAsia="微软雅黑" w:hAnsi="微软雅黑" w:cs="Calibri"/>
          <w:b/>
          <w:kern w:val="0"/>
          <w:sz w:val="20"/>
          <w:szCs w:val="20"/>
        </w:rPr>
      </w:pPr>
      <w:r>
        <w:rPr>
          <w:rFonts w:ascii="微软雅黑" w:eastAsia="微软雅黑" w:hAnsi="微软雅黑" w:cs="Calibri" w:hint="eastAsia"/>
          <w:b/>
          <w:bCs/>
          <w:kern w:val="0"/>
          <w:sz w:val="20"/>
          <w:szCs w:val="20"/>
        </w:rPr>
        <w:t>2</w:t>
      </w:r>
      <w:r>
        <w:rPr>
          <w:rFonts w:ascii="微软雅黑" w:eastAsia="微软雅黑" w:hAnsi="微软雅黑" w:cs="Calibri" w:hint="eastAsia"/>
          <w:b/>
          <w:bCs/>
          <w:kern w:val="0"/>
          <w:sz w:val="20"/>
          <w:szCs w:val="20"/>
        </w:rPr>
        <w:t>、</w:t>
      </w:r>
      <w:r>
        <w:rPr>
          <w:rFonts w:ascii="微软雅黑" w:eastAsia="微软雅黑" w:hAnsi="微软雅黑" w:cs="Calibri" w:hint="eastAsia"/>
          <w:b/>
          <w:kern w:val="0"/>
          <w:sz w:val="20"/>
          <w:szCs w:val="20"/>
        </w:rPr>
        <w:t xml:space="preserve"> </w:t>
      </w:r>
      <w:r>
        <w:rPr>
          <w:rFonts w:ascii="微软雅黑" w:eastAsia="微软雅黑" w:hAnsi="微软雅黑" w:cs="Calibri"/>
          <w:b/>
          <w:bCs/>
          <w:kern w:val="0"/>
          <w:sz w:val="20"/>
          <w:szCs w:val="20"/>
        </w:rPr>
        <w:t>您同意司法机关按照如下条款的约定向您送</w:t>
      </w:r>
      <w:r>
        <w:rPr>
          <w:rFonts w:ascii="微软雅黑" w:eastAsia="微软雅黑" w:hAnsi="微软雅黑" w:cs="Calibri" w:hint="eastAsia"/>
          <w:b/>
          <w:bCs/>
          <w:kern w:val="0"/>
          <w:sz w:val="20"/>
          <w:szCs w:val="20"/>
        </w:rPr>
        <w:t>达</w:t>
      </w:r>
      <w:r>
        <w:rPr>
          <w:rFonts w:ascii="微软雅黑" w:eastAsia="微软雅黑" w:hAnsi="微软雅黑" w:cs="Calibri"/>
          <w:b/>
          <w:bCs/>
          <w:kern w:val="0"/>
          <w:sz w:val="20"/>
          <w:szCs w:val="20"/>
        </w:rPr>
        <w:t>法律文书。</w:t>
      </w:r>
    </w:p>
    <w:p w14:paraId="33E828E0" w14:textId="77777777" w:rsidR="000337DF" w:rsidRDefault="00640F3A">
      <w:pPr>
        <w:pStyle w:val="11"/>
        <w:widowControl/>
        <w:spacing w:line="400" w:lineRule="exact"/>
        <w:ind w:leftChars="250" w:left="525" w:firstLineChars="0" w:firstLine="0"/>
        <w:rPr>
          <w:rFonts w:ascii="微软雅黑" w:eastAsia="微软雅黑" w:hAnsi="微软雅黑" w:cs="Calibri"/>
          <w:b/>
          <w:kern w:val="0"/>
          <w:sz w:val="20"/>
          <w:szCs w:val="20"/>
        </w:rPr>
      </w:pPr>
      <w:r>
        <w:rPr>
          <w:rFonts w:ascii="微软雅黑" w:eastAsia="微软雅黑" w:hAnsi="微软雅黑" w:cs="Calibri" w:hint="eastAsia"/>
          <w:b/>
          <w:kern w:val="0"/>
          <w:sz w:val="20"/>
          <w:szCs w:val="20"/>
        </w:rPr>
        <w:t>（</w:t>
      </w:r>
      <w:r>
        <w:rPr>
          <w:rFonts w:ascii="微软雅黑" w:eastAsia="微软雅黑" w:hAnsi="微软雅黑" w:cs="Calibri" w:hint="eastAsia"/>
          <w:b/>
          <w:kern w:val="0"/>
          <w:sz w:val="20"/>
          <w:szCs w:val="20"/>
        </w:rPr>
        <w:t>1</w:t>
      </w:r>
      <w:r>
        <w:rPr>
          <w:rFonts w:ascii="微软雅黑" w:eastAsia="微软雅黑" w:hAnsi="微软雅黑" w:cs="Calibri" w:hint="eastAsia"/>
          <w:b/>
          <w:kern w:val="0"/>
          <w:sz w:val="20"/>
          <w:szCs w:val="20"/>
        </w:rPr>
        <w:t>）</w:t>
      </w:r>
      <w:r>
        <w:rPr>
          <w:rFonts w:ascii="微软雅黑" w:eastAsia="微软雅黑" w:hAnsi="微软雅黑" w:cs="Calibri"/>
          <w:b/>
          <w:kern w:val="0"/>
          <w:sz w:val="20"/>
          <w:szCs w:val="20"/>
        </w:rPr>
        <w:t>本人同意对于因本合同争议引起的</w:t>
      </w:r>
      <w:r>
        <w:rPr>
          <w:rFonts w:ascii="微软雅黑" w:eastAsia="微软雅黑" w:hAnsi="微软雅黑" w:cs="Calibri"/>
          <w:b/>
          <w:kern w:val="0"/>
          <w:sz w:val="20"/>
          <w:szCs w:val="20"/>
        </w:rPr>
        <w:t>任何纠纷，本人声明司法机关（如人民法院等）可以手机短信或电子邮箱等现代通讯方式或邮寄方式向本人送达法律文书（包括诉讼文书）。</w:t>
      </w:r>
    </w:p>
    <w:p w14:paraId="6C74DF81" w14:textId="77777777" w:rsidR="000337DF" w:rsidRDefault="00640F3A">
      <w:pPr>
        <w:pStyle w:val="11"/>
        <w:widowControl/>
        <w:spacing w:line="400" w:lineRule="exact"/>
        <w:ind w:leftChars="249" w:left="523" w:firstLineChars="0" w:firstLine="0"/>
        <w:rPr>
          <w:rFonts w:ascii="微软雅黑" w:eastAsia="微软雅黑" w:hAnsi="微软雅黑" w:cs="Calibri"/>
          <w:b/>
          <w:kern w:val="0"/>
          <w:sz w:val="20"/>
          <w:szCs w:val="20"/>
        </w:rPr>
      </w:pPr>
      <w:r>
        <w:rPr>
          <w:rFonts w:ascii="微软雅黑" w:eastAsia="微软雅黑" w:hAnsi="微软雅黑" w:cs="Calibri"/>
          <w:b/>
          <w:kern w:val="0"/>
          <w:sz w:val="20"/>
          <w:szCs w:val="20"/>
        </w:rPr>
        <w:t>（</w:t>
      </w:r>
      <w:r>
        <w:rPr>
          <w:rFonts w:ascii="微软雅黑" w:eastAsia="微软雅黑" w:hAnsi="微软雅黑" w:cs="Calibri"/>
          <w:b/>
          <w:kern w:val="0"/>
          <w:sz w:val="20"/>
          <w:szCs w:val="20"/>
        </w:rPr>
        <w:t>2</w:t>
      </w:r>
      <w:r>
        <w:rPr>
          <w:rFonts w:ascii="微软雅黑" w:eastAsia="微软雅黑" w:hAnsi="微软雅黑" w:cs="Calibri"/>
          <w:b/>
          <w:kern w:val="0"/>
          <w:sz w:val="20"/>
          <w:szCs w:val="20"/>
        </w:rPr>
        <w:t>）本人指定接收法律文件的手机号码或电子邮箱为签约账户绑定的手机号码或电子邮箱，司法机关以前述</w:t>
      </w:r>
      <w:r>
        <w:rPr>
          <w:rFonts w:ascii="微软雅黑" w:eastAsia="微软雅黑" w:hAnsi="微软雅黑" w:cs="Calibri" w:hint="eastAsia"/>
          <w:b/>
          <w:kern w:val="0"/>
          <w:sz w:val="20"/>
          <w:szCs w:val="20"/>
        </w:rPr>
        <w:t>地</w:t>
      </w:r>
      <w:r>
        <w:rPr>
          <w:rFonts w:ascii="微软雅黑" w:eastAsia="微软雅黑" w:hAnsi="微软雅黑" w:cs="Calibri"/>
          <w:b/>
          <w:kern w:val="0"/>
          <w:sz w:val="20"/>
          <w:szCs w:val="20"/>
        </w:rPr>
        <w:t>址发出法律文书即视为送达。</w:t>
      </w:r>
    </w:p>
    <w:p w14:paraId="5AAF58AA" w14:textId="77777777" w:rsidR="000337DF" w:rsidRDefault="00640F3A">
      <w:pPr>
        <w:pStyle w:val="11"/>
        <w:widowControl/>
        <w:spacing w:line="400" w:lineRule="exact"/>
        <w:ind w:leftChars="249" w:left="523" w:firstLineChars="0" w:firstLine="0"/>
        <w:rPr>
          <w:rFonts w:ascii="微软雅黑" w:eastAsia="微软雅黑" w:hAnsi="微软雅黑" w:cs="Calibri"/>
          <w:b/>
          <w:kern w:val="0"/>
          <w:sz w:val="20"/>
          <w:szCs w:val="20"/>
        </w:rPr>
      </w:pPr>
      <w:r>
        <w:rPr>
          <w:rFonts w:ascii="微软雅黑" w:eastAsia="微软雅黑" w:hAnsi="微软雅黑" w:cs="Calibri"/>
          <w:b/>
          <w:kern w:val="0"/>
          <w:sz w:val="20"/>
          <w:szCs w:val="20"/>
        </w:rPr>
        <w:t>（</w:t>
      </w:r>
      <w:r>
        <w:rPr>
          <w:rFonts w:ascii="微软雅黑" w:eastAsia="微软雅黑" w:hAnsi="微软雅黑" w:cs="Calibri"/>
          <w:b/>
          <w:kern w:val="0"/>
          <w:sz w:val="20"/>
          <w:szCs w:val="20"/>
        </w:rPr>
        <w:t>3</w:t>
      </w:r>
      <w:r>
        <w:rPr>
          <w:rFonts w:ascii="微软雅黑" w:eastAsia="微软雅黑" w:hAnsi="微软雅黑" w:cs="Calibri"/>
          <w:b/>
          <w:kern w:val="0"/>
          <w:sz w:val="20"/>
          <w:szCs w:val="20"/>
        </w:rPr>
        <w:t>）</w:t>
      </w:r>
      <w:r>
        <w:rPr>
          <w:rFonts w:ascii="微软雅黑" w:eastAsia="微软雅黑" w:hAnsi="微软雅黑" w:cs="Calibri" w:hint="eastAsia"/>
          <w:b/>
          <w:kern w:val="0"/>
          <w:sz w:val="20"/>
          <w:szCs w:val="20"/>
        </w:rPr>
        <w:t>本人同意司法机关可采取以上一种或多种送达方式向本人送达法律文书，司法机关采取多种方式向本人送达法律文书，送达时间以上述送达方式中最先送达的为准。</w:t>
      </w:r>
    </w:p>
    <w:p w14:paraId="13E954E4" w14:textId="77777777" w:rsidR="000337DF" w:rsidRDefault="00640F3A">
      <w:pPr>
        <w:pStyle w:val="11"/>
        <w:widowControl/>
        <w:spacing w:line="400" w:lineRule="exact"/>
        <w:ind w:leftChars="249" w:left="523" w:firstLineChars="0" w:firstLine="0"/>
        <w:rPr>
          <w:rFonts w:ascii="微软雅黑" w:eastAsia="微软雅黑" w:hAnsi="微软雅黑" w:cs="Calibri"/>
          <w:b/>
          <w:kern w:val="0"/>
          <w:sz w:val="20"/>
          <w:szCs w:val="20"/>
        </w:rPr>
      </w:pPr>
      <w:r>
        <w:rPr>
          <w:rFonts w:ascii="微软雅黑" w:eastAsia="微软雅黑" w:hAnsi="微软雅黑" w:cs="Calibri" w:hint="eastAsia"/>
          <w:b/>
          <w:kern w:val="0"/>
          <w:sz w:val="20"/>
          <w:szCs w:val="20"/>
        </w:rPr>
        <w:t>（</w:t>
      </w:r>
      <w:r>
        <w:rPr>
          <w:rFonts w:ascii="微软雅黑" w:eastAsia="微软雅黑" w:hAnsi="微软雅黑" w:cs="Calibri" w:hint="eastAsia"/>
          <w:b/>
          <w:kern w:val="0"/>
          <w:sz w:val="20"/>
          <w:szCs w:val="20"/>
        </w:rPr>
        <w:t>4</w:t>
      </w:r>
      <w:r>
        <w:rPr>
          <w:rFonts w:ascii="微软雅黑" w:eastAsia="微软雅黑" w:hAnsi="微软雅黑" w:cs="Calibri" w:hint="eastAsia"/>
          <w:b/>
          <w:kern w:val="0"/>
          <w:sz w:val="20"/>
          <w:szCs w:val="20"/>
        </w:rPr>
        <w:t>）本人确认的上述送达方式适用于各个司法阶段，如一审、二审、再审、执行以及督促程序性（</w:t>
      </w:r>
      <w:proofErr w:type="gramStart"/>
      <w:r>
        <w:rPr>
          <w:rFonts w:ascii="微软雅黑" w:eastAsia="微软雅黑" w:hAnsi="微软雅黑" w:cs="Calibri" w:hint="eastAsia"/>
          <w:b/>
          <w:kern w:val="0"/>
          <w:sz w:val="20"/>
          <w:szCs w:val="20"/>
        </w:rPr>
        <w:t>含支付</w:t>
      </w:r>
      <w:proofErr w:type="gramEnd"/>
      <w:r>
        <w:rPr>
          <w:rFonts w:ascii="微软雅黑" w:eastAsia="微软雅黑" w:hAnsi="微软雅黑" w:cs="Calibri" w:hint="eastAsia"/>
          <w:b/>
          <w:kern w:val="0"/>
          <w:sz w:val="20"/>
          <w:szCs w:val="20"/>
        </w:rPr>
        <w:t>令送达）等。</w:t>
      </w:r>
    </w:p>
    <w:p w14:paraId="796A6E37" w14:textId="77777777" w:rsidR="000337DF" w:rsidRDefault="00640F3A">
      <w:pPr>
        <w:pStyle w:val="11"/>
        <w:widowControl/>
        <w:spacing w:line="400" w:lineRule="exact"/>
        <w:ind w:firstLineChars="0" w:firstLine="0"/>
        <w:rPr>
          <w:rFonts w:ascii="微软雅黑" w:eastAsia="微软雅黑" w:hAnsi="微软雅黑" w:cs="Calibri"/>
          <w:b/>
          <w:kern w:val="0"/>
          <w:sz w:val="20"/>
          <w:szCs w:val="20"/>
        </w:rPr>
      </w:pPr>
      <w:r>
        <w:rPr>
          <w:rFonts w:ascii="微软雅黑" w:eastAsia="微软雅黑" w:hAnsi="微软雅黑" w:cs="Calibri" w:hint="eastAsia"/>
          <w:b/>
          <w:kern w:val="0"/>
          <w:sz w:val="20"/>
          <w:szCs w:val="20"/>
        </w:rPr>
        <w:t xml:space="preserve">     </w:t>
      </w:r>
      <w:r>
        <w:rPr>
          <w:rFonts w:ascii="微软雅黑" w:eastAsia="微软雅黑" w:hAnsi="微软雅黑" w:cs="Calibri" w:hint="eastAsia"/>
          <w:b/>
          <w:kern w:val="0"/>
          <w:sz w:val="20"/>
          <w:szCs w:val="20"/>
        </w:rPr>
        <w:t>（</w:t>
      </w:r>
      <w:r>
        <w:rPr>
          <w:rFonts w:ascii="微软雅黑" w:eastAsia="微软雅黑" w:hAnsi="微软雅黑" w:cs="Calibri" w:hint="eastAsia"/>
          <w:b/>
          <w:kern w:val="0"/>
          <w:sz w:val="20"/>
          <w:szCs w:val="20"/>
        </w:rPr>
        <w:t>5</w:t>
      </w:r>
      <w:r>
        <w:rPr>
          <w:rFonts w:ascii="微软雅黑" w:eastAsia="微软雅黑" w:hAnsi="微软雅黑" w:cs="Calibri" w:hint="eastAsia"/>
          <w:b/>
          <w:kern w:val="0"/>
          <w:sz w:val="20"/>
          <w:szCs w:val="20"/>
        </w:rPr>
        <w:t>）若本人上述送达地址有变化，本人应当及时告知担保人和司法机关（如适用）变更后的送达地址。</w:t>
      </w:r>
    </w:p>
    <w:p w14:paraId="03132773" w14:textId="77777777" w:rsidR="000337DF" w:rsidRDefault="00640F3A">
      <w:pPr>
        <w:pStyle w:val="11"/>
        <w:widowControl/>
        <w:spacing w:line="400" w:lineRule="exact"/>
        <w:ind w:firstLineChars="0" w:firstLine="0"/>
        <w:rPr>
          <w:rFonts w:ascii="微软雅黑" w:eastAsia="微软雅黑" w:hAnsi="微软雅黑" w:cs="Calibri"/>
          <w:b/>
          <w:kern w:val="0"/>
          <w:sz w:val="20"/>
          <w:szCs w:val="20"/>
        </w:rPr>
      </w:pPr>
      <w:r>
        <w:rPr>
          <w:rFonts w:ascii="微软雅黑" w:eastAsia="微软雅黑" w:hAnsi="微软雅黑" w:cs="Calibri" w:hint="eastAsia"/>
          <w:b/>
          <w:kern w:val="0"/>
          <w:sz w:val="20"/>
          <w:szCs w:val="20"/>
        </w:rPr>
        <w:t xml:space="preserve">     </w:t>
      </w:r>
      <w:r>
        <w:rPr>
          <w:rFonts w:ascii="微软雅黑" w:eastAsia="微软雅黑" w:hAnsi="微软雅黑" w:cs="Calibri" w:hint="eastAsia"/>
          <w:b/>
          <w:kern w:val="0"/>
          <w:sz w:val="20"/>
          <w:szCs w:val="20"/>
        </w:rPr>
        <w:t>（</w:t>
      </w:r>
      <w:r>
        <w:rPr>
          <w:rFonts w:ascii="微软雅黑" w:eastAsia="微软雅黑" w:hAnsi="微软雅黑" w:cs="Calibri" w:hint="eastAsia"/>
          <w:b/>
          <w:kern w:val="0"/>
          <w:sz w:val="20"/>
          <w:szCs w:val="20"/>
        </w:rPr>
        <w:t>6</w:t>
      </w:r>
      <w:r>
        <w:rPr>
          <w:rFonts w:ascii="微软雅黑" w:eastAsia="微软雅黑" w:hAnsi="微软雅黑" w:cs="Calibri" w:hint="eastAsia"/>
          <w:b/>
          <w:kern w:val="0"/>
          <w:sz w:val="20"/>
          <w:szCs w:val="20"/>
        </w:rPr>
        <w:t>）督促程序中，若本人任意提出异议进而使纠纷进入诉讼程序，在法院最终判决本人承担责任的情况下，因此产生的所有费用（如律师费、支付令申请费和诉讼</w:t>
      </w:r>
      <w:r>
        <w:rPr>
          <w:rFonts w:ascii="微软雅黑" w:eastAsia="微软雅黑" w:hAnsi="微软雅黑" w:cs="Calibri" w:hint="eastAsia"/>
          <w:b/>
          <w:kern w:val="0"/>
          <w:sz w:val="20"/>
          <w:szCs w:val="20"/>
        </w:rPr>
        <w:t>费等），均由本人承担。</w:t>
      </w:r>
    </w:p>
    <w:p w14:paraId="10DD16CF" w14:textId="77777777" w:rsidR="000337DF" w:rsidRDefault="00640F3A">
      <w:pPr>
        <w:tabs>
          <w:tab w:val="left" w:pos="0"/>
        </w:tabs>
        <w:snapToGrid w:val="0"/>
        <w:spacing w:line="360" w:lineRule="exact"/>
        <w:ind w:left="425"/>
        <w:rPr>
          <w:rFonts w:ascii="微软雅黑" w:eastAsia="微软雅黑" w:hAnsi="微软雅黑"/>
          <w:sz w:val="20"/>
          <w:szCs w:val="24"/>
        </w:rPr>
      </w:pPr>
      <w:r>
        <w:rPr>
          <w:rFonts w:ascii="微软雅黑" w:eastAsia="微软雅黑" w:hAnsi="微软雅黑" w:cs="Calibri" w:hint="eastAsia"/>
          <w:b/>
          <w:kern w:val="0"/>
          <w:sz w:val="20"/>
          <w:szCs w:val="20"/>
        </w:rPr>
        <w:t xml:space="preserve"> </w:t>
      </w:r>
      <w:r>
        <w:rPr>
          <w:rFonts w:ascii="微软雅黑" w:eastAsia="微软雅黑" w:hAnsi="微软雅黑" w:cs="Calibri" w:hint="eastAsia"/>
          <w:b/>
          <w:kern w:val="0"/>
          <w:sz w:val="20"/>
          <w:szCs w:val="20"/>
        </w:rPr>
        <w:t>（</w:t>
      </w:r>
      <w:r>
        <w:rPr>
          <w:rFonts w:ascii="微软雅黑" w:eastAsia="微软雅黑" w:hAnsi="微软雅黑" w:cs="Calibri" w:hint="eastAsia"/>
          <w:b/>
          <w:kern w:val="0"/>
          <w:sz w:val="20"/>
          <w:szCs w:val="20"/>
        </w:rPr>
        <w:t>7</w:t>
      </w:r>
      <w:r>
        <w:rPr>
          <w:rFonts w:ascii="微软雅黑" w:eastAsia="微软雅黑" w:hAnsi="微软雅黑" w:cs="Calibri" w:hint="eastAsia"/>
          <w:b/>
          <w:kern w:val="0"/>
          <w:sz w:val="20"/>
          <w:szCs w:val="20"/>
        </w:rPr>
        <w:t>）本人已阅读本法律文书的送达条款，并保证上述送达地址是准确、有效的；如果提供的地址不确切，或不及时告知变更后的地址，是法律文书无法送达或未及时送达，本人自行承担由此可能产生的法律后果。</w:t>
      </w:r>
    </w:p>
    <w:p w14:paraId="0CC0C73D" w14:textId="77777777" w:rsidR="000337DF" w:rsidRDefault="000337DF">
      <w:pPr>
        <w:snapToGrid w:val="0"/>
        <w:spacing w:line="360" w:lineRule="exact"/>
        <w:ind w:left="425"/>
        <w:rPr>
          <w:rFonts w:ascii="微软雅黑" w:eastAsia="微软雅黑" w:hAnsi="微软雅黑"/>
          <w:sz w:val="20"/>
          <w:szCs w:val="24"/>
        </w:rPr>
      </w:pPr>
    </w:p>
    <w:p w14:paraId="5AA836F1" w14:textId="77777777" w:rsidR="000337DF" w:rsidRDefault="00640F3A">
      <w:pPr>
        <w:numPr>
          <w:ilvl w:val="0"/>
          <w:numId w:val="1"/>
        </w:numPr>
        <w:snapToGrid w:val="0"/>
        <w:spacing w:line="360" w:lineRule="exact"/>
        <w:ind w:rightChars="-154" w:right="-323"/>
        <w:rPr>
          <w:rFonts w:ascii="微软雅黑" w:eastAsia="微软雅黑" w:hAnsi="微软雅黑"/>
          <w:sz w:val="20"/>
          <w:szCs w:val="24"/>
        </w:rPr>
      </w:pPr>
      <w:r>
        <w:rPr>
          <w:rFonts w:ascii="微软雅黑" w:eastAsia="微软雅黑" w:hAnsi="微软雅黑" w:hint="eastAsia"/>
          <w:b/>
          <w:sz w:val="20"/>
          <w:szCs w:val="24"/>
        </w:rPr>
        <w:t>合同效力</w:t>
      </w:r>
    </w:p>
    <w:p w14:paraId="025095D8" w14:textId="77777777" w:rsidR="000337DF" w:rsidRDefault="00640F3A">
      <w:pPr>
        <w:adjustRightInd w:val="0"/>
        <w:spacing w:line="360" w:lineRule="exact"/>
        <w:ind w:firstLineChars="200" w:firstLine="400"/>
        <w:rPr>
          <w:rFonts w:ascii="微软雅黑" w:eastAsia="微软雅黑" w:hAnsi="微软雅黑"/>
          <w:sz w:val="20"/>
          <w:szCs w:val="24"/>
        </w:rPr>
      </w:pPr>
      <w:r>
        <w:rPr>
          <w:rFonts w:ascii="微软雅黑" w:eastAsia="微软雅黑" w:hAnsi="微软雅黑" w:hint="eastAsia"/>
          <w:sz w:val="20"/>
          <w:szCs w:val="24"/>
        </w:rPr>
        <w:t>本合同采用电子文本形式制成，各方均认可本合同的法律效力，本合同</w:t>
      </w:r>
      <w:proofErr w:type="gramStart"/>
      <w:r>
        <w:rPr>
          <w:rFonts w:ascii="微软雅黑" w:eastAsia="微软雅黑" w:hAnsi="微软雅黑" w:hint="eastAsia"/>
          <w:sz w:val="20"/>
          <w:szCs w:val="24"/>
        </w:rPr>
        <w:t>自贷款</w:t>
      </w:r>
      <w:proofErr w:type="gramEnd"/>
      <w:r>
        <w:rPr>
          <w:rFonts w:ascii="微软雅黑" w:eastAsia="微软雅黑" w:hAnsi="微软雅黑" w:hint="eastAsia"/>
          <w:sz w:val="20"/>
          <w:szCs w:val="24"/>
        </w:rPr>
        <w:t>方实际放款成功之日起生效。</w:t>
      </w:r>
    </w:p>
    <w:p w14:paraId="68912E39" w14:textId="77777777" w:rsidR="000337DF" w:rsidRDefault="00640F3A">
      <w:pPr>
        <w:pStyle w:val="1"/>
        <w:spacing w:line="360" w:lineRule="exact"/>
        <w:ind w:firstLineChars="0" w:firstLine="0"/>
        <w:rPr>
          <w:rFonts w:ascii="微软雅黑" w:eastAsia="微软雅黑" w:hAnsi="微软雅黑"/>
          <w:b/>
          <w:sz w:val="20"/>
          <w:szCs w:val="24"/>
        </w:rPr>
      </w:pPr>
      <w:r>
        <w:rPr>
          <w:rFonts w:ascii="微软雅黑" w:eastAsia="微软雅黑" w:hAnsi="微软雅黑" w:hint="eastAsia"/>
          <w:b/>
          <w:sz w:val="20"/>
          <w:szCs w:val="24"/>
        </w:rPr>
        <w:t>甲方承诺：本人已阅读并知悉合同及附件全部内容，对此没有异议。</w:t>
      </w:r>
    </w:p>
    <w:p w14:paraId="24A727BD" w14:textId="77777777" w:rsidR="000337DF" w:rsidRDefault="000337DF">
      <w:pPr>
        <w:spacing w:line="360" w:lineRule="exact"/>
        <w:rPr>
          <w:rFonts w:ascii="微软雅黑" w:eastAsia="微软雅黑" w:hAnsi="微软雅黑"/>
          <w:b/>
          <w:sz w:val="20"/>
          <w:szCs w:val="24"/>
        </w:rPr>
      </w:pPr>
    </w:p>
    <w:p w14:paraId="3BAC3EC6" w14:textId="77777777" w:rsidR="000337DF" w:rsidRDefault="000337DF">
      <w:pPr>
        <w:spacing w:line="360" w:lineRule="exact"/>
        <w:rPr>
          <w:rFonts w:ascii="微软雅黑" w:eastAsia="微软雅黑" w:hAnsi="微软雅黑"/>
          <w:b/>
          <w:sz w:val="20"/>
          <w:szCs w:val="24"/>
        </w:rPr>
      </w:pPr>
    </w:p>
    <w:p w14:paraId="59F105D9" w14:textId="77777777" w:rsidR="000337DF" w:rsidRDefault="000337DF">
      <w:pPr>
        <w:spacing w:line="360" w:lineRule="exact"/>
        <w:rPr>
          <w:rFonts w:ascii="微软雅黑" w:eastAsia="微软雅黑" w:hAnsi="微软雅黑"/>
          <w:b/>
          <w:sz w:val="20"/>
          <w:szCs w:val="24"/>
        </w:rPr>
      </w:pPr>
    </w:p>
    <w:p w14:paraId="0E7A4075" w14:textId="77777777" w:rsidR="000337DF" w:rsidRDefault="00640F3A">
      <w:pPr>
        <w:spacing w:line="360" w:lineRule="exact"/>
      </w:pPr>
      <w:r>
        <w:rPr>
          <w:rFonts w:ascii="微软雅黑" w:eastAsia="微软雅黑" w:hAnsi="微软雅黑" w:hint="eastAsia"/>
          <w:b/>
          <w:sz w:val="20"/>
          <w:szCs w:val="24"/>
        </w:rPr>
        <w:t>甲方（签章）：</w:t>
      </w:r>
      <w:r>
        <w:rPr>
          <w:rFonts w:ascii="微软雅黑" w:eastAsia="微软雅黑" w:hAnsi="微软雅黑" w:hint="eastAsia"/>
          <w:b/>
          <w:sz w:val="20"/>
          <w:szCs w:val="24"/>
        </w:rPr>
        <w:t xml:space="preserve">                                      </w:t>
      </w:r>
      <w:r>
        <w:rPr>
          <w:rFonts w:ascii="微软雅黑" w:eastAsia="微软雅黑" w:hAnsi="微软雅黑" w:hint="eastAsia"/>
          <w:b/>
          <w:sz w:val="20"/>
          <w:szCs w:val="24"/>
        </w:rPr>
        <w:t>乙方（签章）：</w:t>
      </w:r>
    </w:p>
    <w:sectPr w:rsidR="000337DF">
      <w:headerReference w:type="default" r:id="rId11"/>
      <w:footerReference w:type="default" r:id="rId12"/>
      <w:headerReference w:type="first" r:id="rId13"/>
      <w:footerReference w:type="first" r:id="rId14"/>
      <w:pgSz w:w="11906" w:h="16838"/>
      <w:pgMar w:top="720" w:right="720" w:bottom="720" w:left="720" w:header="850" w:footer="567" w:gutter="0"/>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房 佳斐" w:date="2019-10-31T10:50:00Z" w:initials="房">
    <w:p w14:paraId="65F396BC" w14:textId="413DA3D9" w:rsidR="00936977" w:rsidRDefault="00936977">
      <w:pPr>
        <w:pStyle w:val="a3"/>
      </w:pPr>
      <w:r>
        <w:rPr>
          <w:rStyle w:val="ad"/>
        </w:rPr>
        <w:annotationRef/>
      </w:r>
      <w:r>
        <w:rPr>
          <w:rFonts w:hint="eastAsia"/>
        </w:rPr>
        <w:t>红线日利率</w:t>
      </w:r>
    </w:p>
  </w:comment>
  <w:comment w:id="42" w:author="房 佳斐" w:date="2019-10-31T10:50:00Z" w:initials="房">
    <w:p w14:paraId="685D3181" w14:textId="77336037" w:rsidR="00936977" w:rsidRDefault="00936977">
      <w:pPr>
        <w:pStyle w:val="a3"/>
      </w:pPr>
      <w:r>
        <w:rPr>
          <w:rStyle w:val="ad"/>
        </w:rPr>
        <w:annotationRef/>
      </w:r>
      <w:r>
        <w:rPr>
          <w:rFonts w:hint="eastAsia"/>
        </w:rPr>
        <w:t>罚息日利率</w:t>
      </w:r>
    </w:p>
  </w:comment>
  <w:comment w:id="67" w:author="frank zhuo" w:date="2019-10-25T17:18:00Z" w:initials="">
    <w:p w14:paraId="40F50EC0" w14:textId="77777777" w:rsidR="000337DF" w:rsidRDefault="00640F3A">
      <w:pPr>
        <w:pStyle w:val="a3"/>
      </w:pPr>
      <w:r>
        <w:rPr>
          <w:rFonts w:hint="eastAsia"/>
        </w:rPr>
        <w:t>系统</w:t>
      </w:r>
      <w:r>
        <w:t>生成</w:t>
      </w:r>
    </w:p>
  </w:comment>
  <w:comment w:id="74" w:author="frank zhuo" w:date="2019-10-25T17:08:00Z" w:initials="">
    <w:p w14:paraId="250A2D75" w14:textId="77777777" w:rsidR="000337DF" w:rsidRDefault="00640F3A">
      <w:pPr>
        <w:pStyle w:val="a3"/>
      </w:pPr>
      <w:r>
        <w:rPr>
          <w:rFonts w:hint="eastAsia"/>
        </w:rPr>
        <w:t>与</w:t>
      </w:r>
      <w:r>
        <w:t>现有标准一致</w:t>
      </w:r>
      <w:r>
        <w:rPr>
          <w:rFonts w:hint="eastAsia"/>
        </w:rPr>
        <w:t>3</w:t>
      </w:r>
      <w:r>
        <w:t>%</w:t>
      </w:r>
    </w:p>
  </w:comment>
  <w:comment w:id="70" w:author="房 佳斐" w:date="2019-10-31T10:51:00Z" w:initials="房">
    <w:p w14:paraId="585FFCB8" w14:textId="46734BB4" w:rsidR="00936977" w:rsidRDefault="00936977">
      <w:pPr>
        <w:pStyle w:val="a3"/>
      </w:pPr>
      <w:r>
        <w:rPr>
          <w:rStyle w:val="ad"/>
        </w:rPr>
        <w:annotationRef/>
      </w:r>
      <w:r>
        <w:t>线上做成</w:t>
      </w:r>
      <w:r>
        <w:rPr>
          <w:rStyle w:val="ad"/>
        </w:rPr>
        <w:annotationRef/>
      </w:r>
      <w:r>
        <w:t>可切换模式，</w:t>
      </w:r>
      <w:proofErr w:type="gramStart"/>
      <w:r>
        <w:t>暂时勾选</w:t>
      </w:r>
      <w:proofErr w:type="gramEnd"/>
      <w:r>
        <w:t>1</w:t>
      </w:r>
      <w:r>
        <w:t>，提前还款违约金费率为</w:t>
      </w:r>
      <w:r>
        <w:t>0%</w:t>
      </w:r>
      <w:r>
        <w:t>；后续可切换成</w:t>
      </w:r>
      <w:r>
        <w:t>2</w:t>
      </w:r>
      <w:r>
        <w:t>，违约金费率</w:t>
      </w:r>
      <w:r>
        <w:t>=</w:t>
      </w:r>
      <w:r>
        <w:rPr>
          <w:rFonts w:ascii="宋体" w:hAnsi="宋体" w:cs="宋体"/>
        </w:rPr>
        <w:t>（</w:t>
      </w:r>
      <w:r>
        <w:t>36%-</w:t>
      </w:r>
      <w:r>
        <w:t>客户</w:t>
      </w:r>
      <w:proofErr w:type="gramStart"/>
      <w:r>
        <w:t>综合年化定价</w:t>
      </w:r>
      <w:proofErr w:type="gramEnd"/>
      <w:r>
        <w:rPr>
          <w:rFonts w:ascii="宋体" w:hAnsi="宋体" w:cs="宋体"/>
        </w:rPr>
        <w:t>）/年天数，系统自动得出</w:t>
      </w:r>
    </w:p>
  </w:comment>
  <w:comment w:id="95" w:author="frank zhuo" w:date="2019-10-25T17:08:00Z" w:initials="">
    <w:p w14:paraId="1E265535" w14:textId="77777777" w:rsidR="000337DF" w:rsidRDefault="00640F3A">
      <w:pPr>
        <w:pStyle w:val="a3"/>
      </w:pPr>
      <w:r>
        <w:rPr>
          <w:rFonts w:hint="eastAsia"/>
        </w:rPr>
        <w:t>与</w:t>
      </w:r>
      <w:r>
        <w:t>现有标准一致</w:t>
      </w:r>
    </w:p>
  </w:comment>
  <w:comment w:id="83" w:author="chenzhuo" w:date="2019-05-30T16:35:00Z" w:initials="c">
    <w:p w14:paraId="7F4946B6" w14:textId="05A9F9E3" w:rsidR="000337DF" w:rsidRDefault="00936977">
      <w:pPr>
        <w:pStyle w:val="a3"/>
      </w:pPr>
      <w:r>
        <w:rPr>
          <w:rFonts w:hint="eastAsia"/>
        </w:rPr>
        <w:t>罚息日费率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F396BC" w15:done="0"/>
  <w15:commentEx w15:paraId="685D3181" w15:done="0"/>
  <w15:commentEx w15:paraId="40F50EC0" w15:done="0"/>
  <w15:commentEx w15:paraId="250A2D75" w15:done="0"/>
  <w15:commentEx w15:paraId="585FFCB8" w15:done="0"/>
  <w15:commentEx w15:paraId="1E265535" w15:done="0"/>
  <w15:commentEx w15:paraId="7F494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396BC" w16cid:durableId="21653B05"/>
  <w16cid:commentId w16cid:paraId="685D3181" w16cid:durableId="21653B12"/>
  <w16cid:commentId w16cid:paraId="40F50EC0" w16cid:durableId="21653AEF"/>
  <w16cid:commentId w16cid:paraId="250A2D75" w16cid:durableId="21653AF0"/>
  <w16cid:commentId w16cid:paraId="585FFCB8" w16cid:durableId="21653B27"/>
  <w16cid:commentId w16cid:paraId="1E265535" w16cid:durableId="21653AF3"/>
  <w16cid:commentId w16cid:paraId="7F4946B6" w16cid:durableId="21653A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0D69D" w14:textId="77777777" w:rsidR="00640F3A" w:rsidRDefault="00640F3A">
      <w:r>
        <w:separator/>
      </w:r>
    </w:p>
  </w:endnote>
  <w:endnote w:type="continuationSeparator" w:id="0">
    <w:p w14:paraId="591E64FB" w14:textId="77777777" w:rsidR="00640F3A" w:rsidRDefault="00640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Emoji">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126A2" w14:textId="77777777" w:rsidR="000337DF" w:rsidRDefault="00640F3A">
    <w:pPr>
      <w:jc w:val="center"/>
    </w:pPr>
    <w:r>
      <w:fldChar w:fldCharType="begin"/>
    </w:r>
    <w:r>
      <w:instrText xml:space="preserve"> PAGE </w:instrText>
    </w:r>
    <w:r>
      <w:fldChar w:fldCharType="separate"/>
    </w:r>
    <w:r>
      <w:t>2</w:t>
    </w:r>
    <w:r>
      <w:fldChar w:fldCharType="end"/>
    </w:r>
    <w:r>
      <w:rPr>
        <w:lang w:val="zh-CN"/>
      </w:rPr>
      <w:t xml:space="preserve"> </w:t>
    </w:r>
    <w:r>
      <w:rPr>
        <w:lang w:val="zh-CN"/>
      </w:rPr>
      <w:t xml:space="preserve">/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0B776" w14:textId="77777777" w:rsidR="000337DF" w:rsidRDefault="00640F3A">
    <w:pPr>
      <w:jc w:val="center"/>
    </w:pPr>
    <w:r>
      <w:fldChar w:fldCharType="begin"/>
    </w:r>
    <w:r>
      <w:instrText xml:space="preserve"> PAGE </w:instrText>
    </w:r>
    <w:r>
      <w:fldChar w:fldCharType="separate"/>
    </w:r>
    <w:r>
      <w:t>1</w:t>
    </w:r>
    <w:r>
      <w:fldChar w:fldCharType="end"/>
    </w:r>
    <w:r>
      <w:rPr>
        <w:lang w:val="zh-CN"/>
      </w:rPr>
      <w:t xml:space="preserve"> </w:t>
    </w:r>
    <w:r>
      <w:rPr>
        <w:lang w:val="zh-CN"/>
      </w:rPr>
      <w:t xml:space="preserve">/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55A5F" w14:textId="77777777" w:rsidR="00640F3A" w:rsidRDefault="00640F3A">
      <w:r>
        <w:separator/>
      </w:r>
    </w:p>
  </w:footnote>
  <w:footnote w:type="continuationSeparator" w:id="0">
    <w:p w14:paraId="4CA26128" w14:textId="77777777" w:rsidR="00640F3A" w:rsidRDefault="00640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02557" w14:textId="77777777" w:rsidR="000337DF" w:rsidRDefault="000337DF">
    <w:pPr>
      <w:ind w:rightChars="358" w:right="752"/>
      <w:jc w:val="center"/>
      <w:rPr>
        <w:b/>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BCAF3" w14:textId="77777777" w:rsidR="000337DF" w:rsidRDefault="00640F3A">
    <w:pPr>
      <w:spacing w:line="360" w:lineRule="auto"/>
      <w:ind w:rightChars="358" w:right="752"/>
      <w:jc w:val="center"/>
      <w:rPr>
        <w:rFonts w:ascii="微软雅黑" w:eastAsia="微软雅黑" w:hAnsi="微软雅黑"/>
        <w:b/>
        <w:sz w:val="18"/>
        <w:szCs w:val="18"/>
      </w:rPr>
    </w:pPr>
    <w:r>
      <w:rPr>
        <w:rFonts w:ascii="微软雅黑" w:eastAsia="微软雅黑" w:hAnsi="微软雅黑" w:hint="eastAsia"/>
        <w:b/>
        <w:sz w:val="18"/>
        <w:szCs w:val="18"/>
      </w:rPr>
      <w:t>合同编号：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0000000B"/>
    <w:lvl w:ilvl="0">
      <w:start w:val="1"/>
      <w:numFmt w:val="chineseCountingThousand"/>
      <w:suff w:val="space"/>
      <w:lvlText w:val="第%1条"/>
      <w:lvlJc w:val="left"/>
      <w:pPr>
        <w:ind w:left="397" w:hanging="397"/>
      </w:pPr>
      <w:rPr>
        <w:rFonts w:ascii="微软雅黑" w:eastAsia="微软雅黑" w:hAnsi="微软雅黑" w:hint="eastAsia"/>
        <w:b/>
        <w:sz w:val="20"/>
        <w:szCs w:val="21"/>
      </w:rPr>
    </w:lvl>
    <w:lvl w:ilvl="1">
      <w:start w:val="1"/>
      <w:numFmt w:val="decimal"/>
      <w:lvlText w:val="%2、"/>
      <w:lvlJc w:val="left"/>
      <w:pPr>
        <w:tabs>
          <w:tab w:val="left" w:pos="0"/>
        </w:tabs>
        <w:ind w:left="425" w:hanging="425"/>
      </w:pPr>
      <w:rPr>
        <w:rFonts w:hint="eastAsia"/>
      </w:rPr>
    </w:lvl>
    <w:lvl w:ilvl="2">
      <w:start w:val="1"/>
      <w:numFmt w:val="decimal"/>
      <w:suff w:val="nothing"/>
      <w:lvlText w:val="（%3）"/>
      <w:lvlJc w:val="left"/>
      <w:pPr>
        <w:ind w:left="794" w:hanging="454"/>
      </w:pPr>
      <w:rPr>
        <w:rFonts w:hint="eastAsia"/>
        <w:b w:val="0"/>
        <w:color w:val="auto"/>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5ACE5FF0"/>
    <w:multiLevelType w:val="multilevel"/>
    <w:tmpl w:val="5ACE5FF0"/>
    <w:lvl w:ilvl="0">
      <w:start w:val="3"/>
      <w:numFmt w:val="decimal"/>
      <w:lvlText w:val="%1）"/>
      <w:lvlJc w:val="left"/>
      <w:pPr>
        <w:ind w:left="785" w:hanging="360"/>
      </w:pPr>
      <w:rPr>
        <w:rFonts w:hint="default"/>
        <w:b/>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7EF607BB"/>
    <w:multiLevelType w:val="multilevel"/>
    <w:tmpl w:val="7EF607BB"/>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zhuo">
    <w15:presenceInfo w15:providerId="Windows Live" w15:userId="189d41e558936237"/>
  </w15:person>
  <w15:person w15:author="Eve廖">
    <w15:presenceInfo w15:providerId="None" w15:userId="Eve廖"/>
  </w15:person>
  <w15:person w15:author="吴韬">
    <w15:presenceInfo w15:providerId="None" w15:userId="吴韬"/>
  </w15:person>
  <w15:person w15:author="房 佳斐">
    <w15:presenceInfo w15:providerId="Windows Live" w15:userId="2090ebdb912684c5"/>
  </w15:person>
  <w15:person w15:author="chenzhuo">
    <w15:presenceInfo w15:providerId="AD" w15:userId="S-1-5-21-743026762-1974370195-1791701739-2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986"/>
    <w:rsid w:val="00002868"/>
    <w:rsid w:val="00016874"/>
    <w:rsid w:val="0002234D"/>
    <w:rsid w:val="00025B60"/>
    <w:rsid w:val="000337DF"/>
    <w:rsid w:val="000535B9"/>
    <w:rsid w:val="00057DC0"/>
    <w:rsid w:val="001277EB"/>
    <w:rsid w:val="0017299E"/>
    <w:rsid w:val="00204044"/>
    <w:rsid w:val="00220E2A"/>
    <w:rsid w:val="002420AB"/>
    <w:rsid w:val="00272052"/>
    <w:rsid w:val="00295AE1"/>
    <w:rsid w:val="00302D12"/>
    <w:rsid w:val="00311CF5"/>
    <w:rsid w:val="003413D2"/>
    <w:rsid w:val="00365B77"/>
    <w:rsid w:val="00384986"/>
    <w:rsid w:val="0040594E"/>
    <w:rsid w:val="00416E0C"/>
    <w:rsid w:val="00422FBD"/>
    <w:rsid w:val="00450252"/>
    <w:rsid w:val="00470C61"/>
    <w:rsid w:val="00486217"/>
    <w:rsid w:val="004D17BB"/>
    <w:rsid w:val="00520BCB"/>
    <w:rsid w:val="00520FD5"/>
    <w:rsid w:val="005D0B2F"/>
    <w:rsid w:val="005F39C3"/>
    <w:rsid w:val="00612075"/>
    <w:rsid w:val="0062251F"/>
    <w:rsid w:val="00623876"/>
    <w:rsid w:val="00640F3A"/>
    <w:rsid w:val="006511D1"/>
    <w:rsid w:val="00667C39"/>
    <w:rsid w:val="00690E84"/>
    <w:rsid w:val="006C53EE"/>
    <w:rsid w:val="00722581"/>
    <w:rsid w:val="00731F39"/>
    <w:rsid w:val="007679DE"/>
    <w:rsid w:val="0078614B"/>
    <w:rsid w:val="007F7E06"/>
    <w:rsid w:val="00880C75"/>
    <w:rsid w:val="00885600"/>
    <w:rsid w:val="008F3129"/>
    <w:rsid w:val="00936977"/>
    <w:rsid w:val="00942129"/>
    <w:rsid w:val="00956720"/>
    <w:rsid w:val="0097201A"/>
    <w:rsid w:val="009B0A76"/>
    <w:rsid w:val="00A04D72"/>
    <w:rsid w:val="00A4777A"/>
    <w:rsid w:val="00AC26D0"/>
    <w:rsid w:val="00B45D60"/>
    <w:rsid w:val="00B65263"/>
    <w:rsid w:val="00B81914"/>
    <w:rsid w:val="00B83080"/>
    <w:rsid w:val="00BC6845"/>
    <w:rsid w:val="00C47CFF"/>
    <w:rsid w:val="00CB1736"/>
    <w:rsid w:val="00CF2800"/>
    <w:rsid w:val="00D059A6"/>
    <w:rsid w:val="00D34469"/>
    <w:rsid w:val="00D63C6A"/>
    <w:rsid w:val="00D860F6"/>
    <w:rsid w:val="00D91152"/>
    <w:rsid w:val="00D97590"/>
    <w:rsid w:val="00E06777"/>
    <w:rsid w:val="00E41247"/>
    <w:rsid w:val="00E4663C"/>
    <w:rsid w:val="00E70DDA"/>
    <w:rsid w:val="00EA3724"/>
    <w:rsid w:val="00ED7E20"/>
    <w:rsid w:val="00EE35E8"/>
    <w:rsid w:val="00EE7D53"/>
    <w:rsid w:val="00F5654E"/>
    <w:rsid w:val="00FA46A4"/>
    <w:rsid w:val="00FD398F"/>
    <w:rsid w:val="0EE046C6"/>
    <w:rsid w:val="0F8E42C9"/>
    <w:rsid w:val="38401462"/>
    <w:rsid w:val="64155118"/>
    <w:rsid w:val="67B52D5F"/>
    <w:rsid w:val="7EBA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41B7"/>
  <w15:docId w15:val="{E6E54EEA-3D4E-4609-A529-1E15408E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character" w:styleId="ad">
    <w:name w:val="annotation reference"/>
    <w:basedOn w:val="a0"/>
    <w:uiPriority w:val="99"/>
    <w:unhideWhenUsed/>
    <w:qFormat/>
    <w:rPr>
      <w:sz w:val="21"/>
      <w:szCs w:val="21"/>
    </w:rPr>
  </w:style>
  <w:style w:type="paragraph" w:customStyle="1" w:styleId="1">
    <w:name w:val="列出段落1"/>
    <w:basedOn w:val="a"/>
    <w:uiPriority w:val="34"/>
    <w:qFormat/>
    <w:pPr>
      <w:ind w:firstLineChars="200" w:firstLine="420"/>
    </w:pPr>
  </w:style>
  <w:style w:type="paragraph" w:customStyle="1" w:styleId="11">
    <w:name w:val="列出段落11"/>
    <w:basedOn w:val="a"/>
    <w:pPr>
      <w:ind w:firstLineChars="200" w:firstLine="420"/>
    </w:pPr>
    <w:rPr>
      <w:rFonts w:ascii="Times New Roman" w:hAnsi="Times New Roman"/>
      <w:szCs w:val="24"/>
    </w:rPr>
  </w:style>
  <w:style w:type="character" w:customStyle="1" w:styleId="aa">
    <w:name w:val="页眉 字符"/>
    <w:basedOn w:val="a0"/>
    <w:link w:val="a9"/>
    <w:uiPriority w:val="99"/>
    <w:qFormat/>
    <w:rPr>
      <w:rFonts w:ascii="Calibri" w:eastAsia="宋体" w:hAnsi="Calibri" w:cs="Times New Roman"/>
      <w:sz w:val="18"/>
      <w:szCs w:val="18"/>
    </w:rPr>
  </w:style>
  <w:style w:type="character" w:customStyle="1" w:styleId="a8">
    <w:name w:val="页脚 字符"/>
    <w:basedOn w:val="a0"/>
    <w:link w:val="a7"/>
    <w:uiPriority w:val="99"/>
    <w:qFormat/>
    <w:rPr>
      <w:rFonts w:ascii="Calibri" w:eastAsia="宋体" w:hAnsi="Calibri" w:cs="Times New Roman"/>
      <w:sz w:val="18"/>
      <w:szCs w:val="18"/>
    </w:rPr>
  </w:style>
  <w:style w:type="character" w:customStyle="1" w:styleId="a4">
    <w:name w:val="批注文字 字符"/>
    <w:basedOn w:val="a0"/>
    <w:link w:val="a3"/>
    <w:qFormat/>
    <w:rPr>
      <w:rFonts w:ascii="Calibri" w:eastAsia="宋体" w:hAnsi="Calibri" w:cs="Times New Roman"/>
    </w:rPr>
  </w:style>
  <w:style w:type="character" w:customStyle="1" w:styleId="ac">
    <w:name w:val="批注主题 字符"/>
    <w:basedOn w:val="a4"/>
    <w:link w:val="ab"/>
    <w:uiPriority w:val="99"/>
    <w:semiHidden/>
    <w:qFormat/>
    <w:rPr>
      <w:rFonts w:ascii="Calibri" w:eastAsia="宋体" w:hAnsi="Calibri" w:cs="Times New Roman"/>
      <w:b/>
      <w:bCs/>
    </w:rPr>
  </w:style>
  <w:style w:type="character" w:customStyle="1" w:styleId="a6">
    <w:name w:val="批注框文本 字符"/>
    <w:basedOn w:val="a0"/>
    <w:link w:val="a5"/>
    <w:uiPriority w:val="99"/>
    <w:semiHidden/>
    <w:qFormat/>
    <w:rPr>
      <w:rFonts w:ascii="Calibri" w:eastAsia="宋体" w:hAnsi="Calibri" w:cs="Times New Roman"/>
      <w:sz w:val="18"/>
      <w:szCs w:val="18"/>
    </w:rPr>
  </w:style>
  <w:style w:type="paragraph" w:styleId="ae">
    <w:name w:val="List Paragraph"/>
    <w:basedOn w:val="a"/>
    <w:uiPriority w:val="34"/>
    <w:qFormat/>
    <w:pPr>
      <w:ind w:firstLineChars="200" w:firstLine="420"/>
    </w:pPr>
  </w:style>
  <w:style w:type="character" w:customStyle="1" w:styleId="Char1">
    <w:name w:val="批注文字 Char1"/>
    <w:basedOn w:val="a0"/>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3563</Characters>
  <Application>Microsoft Office Word</Application>
  <DocSecurity>0</DocSecurity>
  <Lines>29</Lines>
  <Paragraphs>8</Paragraphs>
  <ScaleCrop>false</ScaleCrop>
  <Company>微软中国</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个人委托担保咨询合同</dc:title>
  <dc:creator>刘霞玲</dc:creator>
  <cp:lastModifiedBy>房 佳斐</cp:lastModifiedBy>
  <cp:revision>2</cp:revision>
  <dcterms:created xsi:type="dcterms:W3CDTF">2019-10-31T02:53:00Z</dcterms:created>
  <dcterms:modified xsi:type="dcterms:W3CDTF">2019-10-31T02:53:00Z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